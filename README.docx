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21D7" w:rsidRDefault="000F4C03">
      <w:pPr>
        <w:pStyle w:val="Titel"/>
        <w:ind w:hanging="360"/>
      </w:pPr>
      <w:bookmarkStart w:id="0" w:name="_2py1sdd2prlc" w:colFirst="0" w:colLast="0"/>
      <w:bookmarkEnd w:id="0"/>
      <w:r w:rsidRPr="00F53E88">
        <w:t xml:space="preserve">Maak een chat applicatie </w:t>
      </w:r>
    </w:p>
    <w:p w:rsidR="002B4B5F" w:rsidRPr="00F53E88" w:rsidRDefault="00923704" w:rsidP="00AC1995">
      <w:pPr>
        <w:pStyle w:val="Titel"/>
        <w:ind w:firstLine="360"/>
      </w:pPr>
      <w:hyperlink r:id="rId5" w:history="1">
        <w:r w:rsidRPr="00EB3F4E">
          <w:rPr>
            <w:rStyle w:val="Hyperlink"/>
            <w:sz w:val="20"/>
            <w:szCs w:val="20"/>
          </w:rPr>
          <w:t>https://goo.gl/LjtVmt</w:t>
        </w:r>
      </w:hyperlink>
    </w:p>
    <w:p w:rsidR="002B4B5F" w:rsidRPr="00F53E88" w:rsidRDefault="00923704" w:rsidP="00AC1995">
      <w:pPr>
        <w:ind w:left="360"/>
      </w:pPr>
      <w:hyperlink w:anchor="_30j0zll">
        <w:r w:rsidR="000F4C03" w:rsidRPr="00F53E88">
          <w:rPr>
            <w:color w:val="1155CC"/>
            <w:u w:val="single"/>
          </w:rPr>
          <w:t>Client/Server chatten</w:t>
        </w:r>
      </w:hyperlink>
      <w:r w:rsidR="000F4C03" w:rsidRPr="00F53E88">
        <w:fldChar w:fldCharType="begin"/>
      </w:r>
      <w:r w:rsidR="000F4C03" w:rsidRPr="00F53E88">
        <w:instrText xml:space="preserve"> HYPERLINK \l "_hz2afb1tmesa" </w:instrText>
      </w:r>
      <w:r w:rsidR="000F4C03" w:rsidRPr="00F53E88">
        <w:fldChar w:fldCharType="separate"/>
      </w:r>
    </w:p>
    <w:p w:rsidR="002B4B5F" w:rsidRPr="00F53E88" w:rsidRDefault="000F4C03" w:rsidP="00AC1995">
      <w:pPr>
        <w:ind w:left="360"/>
      </w:pPr>
      <w:r w:rsidRPr="00F53E88">
        <w:fldChar w:fldCharType="end"/>
      </w:r>
      <w:hyperlink w:anchor="_1fob9te">
        <w:r w:rsidRPr="00F53E88">
          <w:rPr>
            <w:color w:val="1155CC"/>
            <w:u w:val="single"/>
          </w:rPr>
          <w:t>[Beroepsproduct] Multi-Client uitbreiding</w:t>
        </w:r>
      </w:hyperlink>
      <w:r w:rsidRPr="00F53E88">
        <w:fldChar w:fldCharType="begin"/>
      </w:r>
      <w:r w:rsidRPr="00F53E88">
        <w:instrText xml:space="preserve"> HYPERLINK \l "_hexpvktdqka2" </w:instrText>
      </w:r>
      <w:r w:rsidRPr="00F53E88">
        <w:fldChar w:fldCharType="separate"/>
      </w:r>
    </w:p>
    <w:p w:rsidR="002B4B5F" w:rsidRPr="00F53E88" w:rsidRDefault="000F4C03" w:rsidP="00AC1995">
      <w:pPr>
        <w:ind w:left="360"/>
      </w:pPr>
      <w:r w:rsidRPr="00F53E88">
        <w:fldChar w:fldCharType="end"/>
      </w:r>
      <w:proofErr w:type="spellStart"/>
      <w:r w:rsidRPr="00F53E88">
        <w:rPr>
          <w:color w:val="1155CC"/>
          <w:u w:val="single"/>
        </w:rPr>
        <w:t>Markdown</w:t>
      </w:r>
      <w:proofErr w:type="spellEnd"/>
      <w:r w:rsidRPr="00F53E88">
        <w:rPr>
          <w:color w:val="1155CC"/>
          <w:u w:val="single"/>
        </w:rPr>
        <w:t xml:space="preserve"> template</w:t>
      </w:r>
      <w:r w:rsidRPr="00F53E88">
        <w:fldChar w:fldCharType="begin"/>
      </w:r>
      <w:r w:rsidRPr="00F53E88">
        <w:instrText xml:space="preserve"> HYPERLINK \l "_4kg0jbj3bbye" </w:instrText>
      </w:r>
      <w:r w:rsidRPr="00F53E88">
        <w:fldChar w:fldCharType="separate"/>
      </w:r>
    </w:p>
    <w:p w:rsidR="002B4B5F" w:rsidRPr="00F53E88" w:rsidRDefault="002B4B5F" w:rsidP="00AC1995"/>
    <w:p w:rsidR="002B4B5F" w:rsidRPr="00F53E88" w:rsidRDefault="002B4B5F" w:rsidP="00AC1995"/>
    <w:bookmarkStart w:id="1" w:name="_30j0zll" w:colFirst="0" w:colLast="0"/>
    <w:bookmarkEnd w:id="1"/>
    <w:p w:rsidR="002B4B5F" w:rsidRPr="00F53E88" w:rsidRDefault="000F4C03">
      <w:pPr>
        <w:pStyle w:val="Kop1"/>
        <w:ind w:left="360"/>
      </w:pPr>
      <w:r w:rsidRPr="00F53E88">
        <w:fldChar w:fldCharType="end"/>
      </w:r>
      <w:r w:rsidRPr="00F53E88">
        <w:t>Client/Server chatten</w:t>
      </w:r>
    </w:p>
    <w:p w:rsidR="002B4B5F" w:rsidRPr="00F53E88" w:rsidRDefault="000F4C03"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r w:rsidRPr="00F53E88">
        <w:rPr>
          <w:rFonts w:ascii="Calibri" w:eastAsia="Calibri" w:hAnsi="Calibri" w:cs="Calibri"/>
        </w:rPr>
        <w:t xml:space="preserve">In deze opdracht wordt je geleid tot het maken van een </w:t>
      </w:r>
      <w:proofErr w:type="spellStart"/>
      <w:r w:rsidRPr="00F53E88">
        <w:rPr>
          <w:rFonts w:ascii="Calibri" w:eastAsia="Calibri" w:hAnsi="Calibri" w:cs="Calibri"/>
        </w:rPr>
        <w:t>client</w:t>
      </w:r>
      <w:proofErr w:type="spellEnd"/>
      <w:r w:rsidRPr="00F53E88">
        <w:rPr>
          <w:rFonts w:ascii="Calibri" w:eastAsia="Calibri" w:hAnsi="Calibri" w:cs="Calibri"/>
        </w:rPr>
        <w:t xml:space="preserve">/server chatapplicatie. Deze applicatie wordt gebruikt als basis en steeds verder uitgebreid tot uiteindelijk een volledig werkende load </w:t>
      </w:r>
      <w:proofErr w:type="spellStart"/>
      <w:r w:rsidRPr="00F53E88">
        <w:rPr>
          <w:rFonts w:ascii="Calibri" w:eastAsia="Calibri" w:hAnsi="Calibri" w:cs="Calibri"/>
        </w:rPr>
        <w:t>balancer</w:t>
      </w:r>
      <w:proofErr w:type="spellEnd"/>
      <w:r w:rsidRPr="00F53E88">
        <w:rPr>
          <w:rFonts w:ascii="Calibri" w:eastAsia="Calibri" w:hAnsi="Calibri" w:cs="Calibri"/>
        </w:rPr>
        <w:t>.</w:t>
      </w:r>
      <w:bookmarkStart w:id="2" w:name="_GoBack"/>
      <w:bookmarkEnd w:id="2"/>
    </w:p>
    <w:p w:rsidR="002B4B5F" w:rsidRPr="00F53E88" w:rsidRDefault="000F4C03"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r w:rsidRPr="00F53E88">
        <w:rPr>
          <w:rFonts w:ascii="Calibri" w:eastAsia="Calibri" w:hAnsi="Calibri" w:cs="Calibri"/>
        </w:rPr>
        <w:t>Hieronder weergegeven de netwerkcomponenten die we nodig hebben:</w:t>
      </w:r>
    </w:p>
    <w:p w:rsidR="002B4B5F" w:rsidRPr="00F53E88" w:rsidRDefault="000F4C03">
      <w:pPr>
        <w:numPr>
          <w:ilvl w:val="0"/>
          <w:numId w:val="3"/>
        </w:numPr>
        <w:ind w:left="720" w:hanging="360"/>
        <w:contextualSpacing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Calibri" w:eastAsia="Calibri" w:hAnsi="Calibri" w:cs="Calibri"/>
        </w:rPr>
        <w:t xml:space="preserve">Een “server” (definitie: een programma dat diensten levert aan andere computers). Dit is het netwerkcomponent dat staat te wachten op een </w:t>
      </w:r>
      <w:proofErr w:type="spellStart"/>
      <w:r w:rsidRPr="00F53E88">
        <w:rPr>
          <w:rFonts w:ascii="Calibri" w:eastAsia="Calibri" w:hAnsi="Calibri" w:cs="Calibri"/>
        </w:rPr>
        <w:t>client</w:t>
      </w:r>
      <w:proofErr w:type="spellEnd"/>
      <w:r w:rsidRPr="00F53E88">
        <w:rPr>
          <w:rFonts w:ascii="Calibri" w:eastAsia="Calibri" w:hAnsi="Calibri" w:cs="Calibri"/>
        </w:rPr>
        <w:t xml:space="preserve"> die met hem wil verbinden.</w:t>
      </w:r>
    </w:p>
    <w:p w:rsidR="002B4B5F" w:rsidRPr="00F53E88" w:rsidRDefault="000F4C03">
      <w:pPr>
        <w:numPr>
          <w:ilvl w:val="0"/>
          <w:numId w:val="3"/>
        </w:numPr>
        <w:ind w:left="720" w:hanging="360"/>
        <w:contextualSpacing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Calibri" w:eastAsia="Calibri" w:hAnsi="Calibri" w:cs="Calibri"/>
        </w:rPr>
        <w:t xml:space="preserve">Een </w:t>
      </w:r>
      <w:proofErr w:type="spellStart"/>
      <w:r w:rsidRPr="00F53E88">
        <w:rPr>
          <w:rFonts w:ascii="Calibri" w:eastAsia="Calibri" w:hAnsi="Calibri" w:cs="Calibri"/>
        </w:rPr>
        <w:t>client</w:t>
      </w:r>
      <w:proofErr w:type="spellEnd"/>
      <w:r w:rsidRPr="00F53E88">
        <w:rPr>
          <w:rFonts w:ascii="Calibri" w:eastAsia="Calibri" w:hAnsi="Calibri" w:cs="Calibri"/>
        </w:rPr>
        <w:t>; Deze wil graag met een server verbinden om ermee te communiceren.</w:t>
      </w:r>
    </w:p>
    <w:p w:rsidR="002B4B5F" w:rsidRPr="00F53E88" w:rsidRDefault="000F4C03">
      <w:pPr>
        <w:ind w:left="1080"/>
      </w:pPr>
      <w:r w:rsidRPr="00F53E88">
        <w:t xml:space="preserve"> </w:t>
      </w:r>
    </w:p>
    <w:p w:rsidR="002B4B5F" w:rsidRPr="00F53E88" w:rsidRDefault="000F4C03">
      <w:pPr>
        <w:ind w:left="720"/>
      </w:pPr>
      <w:r w:rsidRPr="00F53E88">
        <w:rPr>
          <w:noProof/>
        </w:rPr>
        <w:drawing>
          <wp:inline distT="114300" distB="114300" distL="114300" distR="114300">
            <wp:extent cx="3633788" cy="108047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080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B5F" w:rsidRPr="00F53E88" w:rsidRDefault="000F4C03">
      <w:pPr>
        <w:ind w:left="720"/>
      </w:pPr>
      <w:r w:rsidRPr="00F53E88">
        <w:t xml:space="preserve"> </w:t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t>1.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Maak in Visual Studio een nieuw project aan van het type C# </w:t>
      </w:r>
      <w:r w:rsidRPr="00F53E88">
        <w:t>à</w:t>
      </w:r>
      <w:r w:rsidRPr="00F53E88">
        <w:rPr>
          <w:rFonts w:ascii="Calibri" w:eastAsia="Calibri" w:hAnsi="Calibri" w:cs="Calibri"/>
        </w:rPr>
        <w:t xml:space="preserve"> Windows Desktop </w:t>
      </w:r>
      <w:r w:rsidRPr="00F53E88">
        <w:t>à</w:t>
      </w:r>
      <w:r w:rsidRPr="00F53E88">
        <w:rPr>
          <w:rFonts w:ascii="Calibri" w:eastAsia="Calibri" w:hAnsi="Calibri" w:cs="Calibri"/>
        </w:rPr>
        <w:t xml:space="preserve"> Windows Forms Application</w:t>
      </w:r>
      <w:r w:rsidRPr="00F53E88">
        <w:rPr>
          <w:noProof/>
        </w:rPr>
        <w:drawing>
          <wp:inline distT="114300" distB="114300" distL="114300" distR="114300">
            <wp:extent cx="4305300" cy="2971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B5F" w:rsidRPr="00F53E88" w:rsidRDefault="000F4C03">
      <w:pPr>
        <w:ind w:left="720"/>
      </w:pPr>
      <w:r w:rsidRPr="00F53E88">
        <w:lastRenderedPageBreak/>
        <w:t xml:space="preserve"> </w:t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t>2.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Design het </w:t>
      </w:r>
      <w:r w:rsidRPr="00F53E88">
        <w:rPr>
          <w:rFonts w:ascii="Calibri" w:eastAsia="Calibri" w:hAnsi="Calibri" w:cs="Calibri"/>
          <w:b/>
          <w:i/>
        </w:rPr>
        <w:t>form</w:t>
      </w:r>
      <w:r w:rsidRPr="00F53E88">
        <w:rPr>
          <w:rFonts w:ascii="Calibri" w:eastAsia="Calibri" w:hAnsi="Calibri" w:cs="Calibri"/>
        </w:rPr>
        <w:t xml:space="preserve"> zodanig dat het er zo ongeveer uitziet</w:t>
      </w:r>
    </w:p>
    <w:p w:rsidR="002B4B5F" w:rsidRPr="00F53E88" w:rsidRDefault="000F4C03">
      <w:pPr>
        <w:ind w:left="720"/>
      </w:pPr>
      <w:r w:rsidRPr="00F53E88">
        <w:rPr>
          <w:noProof/>
        </w:rPr>
        <w:drawing>
          <wp:inline distT="114300" distB="114300" distL="114300" distR="114300">
            <wp:extent cx="4524375" cy="29051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t>3.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Declareer een </w:t>
      </w:r>
      <w:proofErr w:type="spellStart"/>
      <w:r w:rsidRPr="00F53E88">
        <w:rPr>
          <w:rFonts w:ascii="Calibri" w:eastAsia="Calibri" w:hAnsi="Calibri" w:cs="Calibri"/>
          <w:b/>
        </w:rPr>
        <w:t>TcpClient</w:t>
      </w:r>
      <w:proofErr w:type="spellEnd"/>
      <w:r w:rsidRPr="00F53E88">
        <w:rPr>
          <w:rFonts w:ascii="Calibri" w:eastAsia="Calibri" w:hAnsi="Calibri" w:cs="Calibri"/>
        </w:rPr>
        <w:t xml:space="preserve">, een </w:t>
      </w:r>
      <w:proofErr w:type="spellStart"/>
      <w:r w:rsidRPr="00F53E88">
        <w:rPr>
          <w:rFonts w:ascii="Calibri" w:eastAsia="Calibri" w:hAnsi="Calibri" w:cs="Calibri"/>
          <w:b/>
        </w:rPr>
        <w:t>NetworkStream</w:t>
      </w:r>
      <w:proofErr w:type="spellEnd"/>
      <w:r w:rsidRPr="00F53E88">
        <w:rPr>
          <w:rFonts w:ascii="Calibri" w:eastAsia="Calibri" w:hAnsi="Calibri" w:cs="Calibri"/>
        </w:rPr>
        <w:t xml:space="preserve"> en een </w:t>
      </w:r>
      <w:r w:rsidRPr="00F53E88">
        <w:rPr>
          <w:rFonts w:ascii="Calibri" w:eastAsia="Calibri" w:hAnsi="Calibri" w:cs="Calibri"/>
          <w:b/>
        </w:rPr>
        <w:t>Thread</w:t>
      </w:r>
      <w:r w:rsidRPr="00F53E88">
        <w:rPr>
          <w:rFonts w:ascii="Calibri" w:eastAsia="Calibri" w:hAnsi="Calibri" w:cs="Calibri"/>
        </w:rPr>
        <w:t xml:space="preserve"> zodanig dat ze toegankelijk zijn vanuit de event </w:t>
      </w:r>
      <w:proofErr w:type="spellStart"/>
      <w:r w:rsidRPr="00F53E88">
        <w:rPr>
          <w:rFonts w:ascii="Calibri" w:eastAsia="Calibri" w:hAnsi="Calibri" w:cs="Calibri"/>
        </w:rPr>
        <w:t>handlers</w:t>
      </w:r>
      <w:proofErr w:type="spellEnd"/>
      <w:r w:rsidRPr="00F53E88">
        <w:rPr>
          <w:rFonts w:ascii="Calibri" w:eastAsia="Calibri" w:hAnsi="Calibri" w:cs="Calibri"/>
        </w:rPr>
        <w:t xml:space="preserve"> van de knoppen.</w:t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t>4.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Declareer een </w:t>
      </w:r>
      <w:proofErr w:type="spellStart"/>
      <w:r w:rsidRPr="00F53E88">
        <w:rPr>
          <w:rFonts w:ascii="Calibri" w:eastAsia="Calibri" w:hAnsi="Calibri" w:cs="Calibri"/>
          <w:b/>
        </w:rPr>
        <w:t>delegate</w:t>
      </w:r>
      <w:proofErr w:type="spellEnd"/>
      <w:r w:rsidRPr="00F53E88">
        <w:rPr>
          <w:rFonts w:ascii="Calibri" w:eastAsia="Calibri" w:hAnsi="Calibri" w:cs="Calibri"/>
        </w:rPr>
        <w:t xml:space="preserve"> met een input-parameter van het type string en geen returnwaarde.</w:t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t>5.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Maak een private </w:t>
      </w:r>
      <w:proofErr w:type="spellStart"/>
      <w:r w:rsidRPr="00F53E88">
        <w:rPr>
          <w:rFonts w:ascii="Calibri" w:eastAsia="Calibri" w:hAnsi="Calibri" w:cs="Calibri"/>
        </w:rPr>
        <w:t>method</w:t>
      </w:r>
      <w:proofErr w:type="spellEnd"/>
      <w:r w:rsidRPr="00F53E88">
        <w:rPr>
          <w:rFonts w:ascii="Calibri" w:eastAsia="Calibri" w:hAnsi="Calibri" w:cs="Calibri"/>
        </w:rPr>
        <w:t xml:space="preserve"> met een input-parameter van het type string.</w:t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</w:rPr>
        <w:t xml:space="preserve">In dit event kijk je d.m.v. </w:t>
      </w:r>
      <w:proofErr w:type="spellStart"/>
      <w:r w:rsidRPr="00F53E88">
        <w:rPr>
          <w:rFonts w:ascii="Calibri" w:eastAsia="Calibri" w:hAnsi="Calibri" w:cs="Calibri"/>
        </w:rPr>
        <w:t>this.lstChat.InvokeRequired</w:t>
      </w:r>
      <w:proofErr w:type="spellEnd"/>
      <w:r w:rsidRPr="00F53E88">
        <w:rPr>
          <w:rFonts w:ascii="Calibri" w:eastAsia="Calibri" w:hAnsi="Calibri" w:cs="Calibri"/>
        </w:rPr>
        <w:t xml:space="preserve"> of gebruik van de </w:t>
      </w:r>
      <w:proofErr w:type="spellStart"/>
      <w:r w:rsidRPr="00F53E88">
        <w:rPr>
          <w:rFonts w:ascii="Calibri" w:eastAsia="Calibri" w:hAnsi="Calibri" w:cs="Calibri"/>
        </w:rPr>
        <w:t>delegate</w:t>
      </w:r>
      <w:proofErr w:type="spellEnd"/>
      <w:r w:rsidRPr="00F53E88">
        <w:rPr>
          <w:rFonts w:ascii="Calibri" w:eastAsia="Calibri" w:hAnsi="Calibri" w:cs="Calibri"/>
        </w:rPr>
        <w:t xml:space="preserve"> noodzakelijk is. (dit is het geval wanneer er </w:t>
      </w:r>
      <w:r w:rsidRPr="00F53E88">
        <w:rPr>
          <w:rFonts w:ascii="Calibri" w:eastAsia="Calibri" w:hAnsi="Calibri" w:cs="Calibri"/>
          <w:i/>
        </w:rPr>
        <w:t>niet</w:t>
      </w:r>
      <w:r w:rsidRPr="00F53E88">
        <w:rPr>
          <w:rFonts w:ascii="Calibri" w:eastAsia="Calibri" w:hAnsi="Calibri" w:cs="Calibri"/>
        </w:rPr>
        <w:t xml:space="preserve"> vanuit de  UI-Thread een ui-component wordt aangesproken)</w:t>
      </w:r>
    </w:p>
    <w:p w:rsidR="002B4B5F" w:rsidRPr="00F53E88" w:rsidRDefault="000F4C03">
      <w:pPr>
        <w:numPr>
          <w:ilvl w:val="0"/>
          <w:numId w:val="1"/>
        </w:numPr>
        <w:ind w:hanging="360"/>
        <w:contextualSpacing/>
      </w:pPr>
      <w:r w:rsidRPr="00F53E88">
        <w:rPr>
          <w:rFonts w:ascii="Calibri" w:eastAsia="Calibri" w:hAnsi="Calibri" w:cs="Calibri"/>
        </w:rPr>
        <w:t xml:space="preserve">Indien ja, maak dan een instantie van de in 4 gedeclareerde </w:t>
      </w:r>
      <w:proofErr w:type="spellStart"/>
      <w:r w:rsidRPr="00F53E88">
        <w:rPr>
          <w:rFonts w:ascii="Calibri" w:eastAsia="Calibri" w:hAnsi="Calibri" w:cs="Calibri"/>
        </w:rPr>
        <w:t>delegate</w:t>
      </w:r>
      <w:proofErr w:type="spellEnd"/>
      <w:r w:rsidRPr="00F53E88">
        <w:rPr>
          <w:rFonts w:ascii="Calibri" w:eastAsia="Calibri" w:hAnsi="Calibri" w:cs="Calibri"/>
        </w:rPr>
        <w:t xml:space="preserve"> aan, en roep ‘m aan met </w:t>
      </w:r>
      <w:proofErr w:type="spellStart"/>
      <w:r w:rsidRPr="00F53E88">
        <w:rPr>
          <w:rFonts w:ascii="Calibri" w:eastAsia="Calibri" w:hAnsi="Calibri" w:cs="Calibri"/>
        </w:rPr>
        <w:t>this.Invoke</w:t>
      </w:r>
      <w:proofErr w:type="spellEnd"/>
      <w:r w:rsidRPr="00F53E88">
        <w:rPr>
          <w:rFonts w:ascii="Calibri" w:eastAsia="Calibri" w:hAnsi="Calibri" w:cs="Calibri"/>
        </w:rPr>
        <w:t xml:space="preserve">. </w:t>
      </w:r>
      <w:proofErr w:type="spellStart"/>
      <w:r w:rsidRPr="00F53E88">
        <w:rPr>
          <w:rFonts w:ascii="Calibri" w:eastAsia="Calibri" w:hAnsi="Calibri" w:cs="Calibri"/>
        </w:rPr>
        <w:t>Invoke</w:t>
      </w:r>
      <w:proofErr w:type="spellEnd"/>
      <w:r w:rsidRPr="00F53E88">
        <w:rPr>
          <w:rFonts w:ascii="Calibri" w:eastAsia="Calibri" w:hAnsi="Calibri" w:cs="Calibri"/>
        </w:rPr>
        <w:t xml:space="preserve"> heeft als parameters nodig: de zojuist gemaakte </w:t>
      </w:r>
      <w:proofErr w:type="spellStart"/>
      <w:r w:rsidRPr="00F53E88">
        <w:rPr>
          <w:rFonts w:ascii="Calibri" w:eastAsia="Calibri" w:hAnsi="Calibri" w:cs="Calibri"/>
        </w:rPr>
        <w:t>delegate</w:t>
      </w:r>
      <w:proofErr w:type="spellEnd"/>
      <w:r w:rsidRPr="00F53E88">
        <w:rPr>
          <w:rFonts w:ascii="Calibri" w:eastAsia="Calibri" w:hAnsi="Calibri" w:cs="Calibri"/>
        </w:rPr>
        <w:t>, een new object[] en de tekst die moet worden doorgegeven.</w:t>
      </w:r>
    </w:p>
    <w:p w:rsidR="002B4B5F" w:rsidRPr="00F53E88" w:rsidRDefault="000F4C03">
      <w:pPr>
        <w:numPr>
          <w:ilvl w:val="0"/>
          <w:numId w:val="1"/>
        </w:numPr>
        <w:ind w:hanging="360"/>
        <w:contextualSpacing/>
      </w:pPr>
      <w:r w:rsidRPr="00F53E88">
        <w:rPr>
          <w:rFonts w:ascii="Calibri" w:eastAsia="Calibri" w:hAnsi="Calibri" w:cs="Calibri"/>
        </w:rPr>
        <w:t>Indien nee, dan zitten we in de juiste thread en kan de gui-update worden uitgevoerd.</w:t>
      </w:r>
    </w:p>
    <w:p w:rsidR="002B4B5F" w:rsidRPr="00F53E88" w:rsidRDefault="000F4C03"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t>6.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  <w:b/>
        </w:rPr>
        <w:t>[Server gedeelte]</w:t>
      </w:r>
      <w:r w:rsidRPr="00F53E88">
        <w:rPr>
          <w:rFonts w:ascii="Calibri" w:eastAsia="Calibri" w:hAnsi="Calibri" w:cs="Calibri"/>
        </w:rPr>
        <w:t xml:space="preserve"> In de event </w:t>
      </w:r>
      <w:proofErr w:type="spellStart"/>
      <w:r w:rsidRPr="00F53E88">
        <w:rPr>
          <w:rFonts w:ascii="Calibri" w:eastAsia="Calibri" w:hAnsi="Calibri" w:cs="Calibri"/>
        </w:rPr>
        <w:t>handler</w:t>
      </w:r>
      <w:proofErr w:type="spellEnd"/>
      <w:r w:rsidRPr="00F53E88">
        <w:rPr>
          <w:rFonts w:ascii="Calibri" w:eastAsia="Calibri" w:hAnsi="Calibri" w:cs="Calibri"/>
        </w:rPr>
        <w:t xml:space="preserve"> van het </w:t>
      </w:r>
      <w:proofErr w:type="spellStart"/>
      <w:r w:rsidRPr="00F53E88">
        <w:rPr>
          <w:rFonts w:ascii="Calibri" w:eastAsia="Calibri" w:hAnsi="Calibri" w:cs="Calibri"/>
        </w:rPr>
        <w:t>OnClick</w:t>
      </w:r>
      <w:proofErr w:type="spellEnd"/>
      <w:r w:rsidRPr="00F53E88">
        <w:rPr>
          <w:rFonts w:ascii="Calibri" w:eastAsia="Calibri" w:hAnsi="Calibri" w:cs="Calibri"/>
        </w:rPr>
        <w:t xml:space="preserve"> event van </w:t>
      </w:r>
      <w:proofErr w:type="spellStart"/>
      <w:r w:rsidRPr="00F53E88">
        <w:rPr>
          <w:rFonts w:ascii="Calibri" w:eastAsia="Calibri" w:hAnsi="Calibri" w:cs="Calibri"/>
        </w:rPr>
        <w:t>btnListen</w:t>
      </w:r>
      <w:proofErr w:type="spellEnd"/>
      <w:r w:rsidRPr="00F53E88">
        <w:rPr>
          <w:rFonts w:ascii="Calibri" w:eastAsia="Calibri" w:hAnsi="Calibri" w:cs="Calibri"/>
        </w:rPr>
        <w:t xml:space="preserve"> doe je het volgende: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r w:rsidRPr="00F53E88">
        <w:rPr>
          <w:rFonts w:ascii="Calibri" w:eastAsia="Calibri" w:hAnsi="Calibri" w:cs="Calibri"/>
        </w:rPr>
        <w:t xml:space="preserve">Declareer en </w:t>
      </w: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een </w:t>
      </w:r>
      <w:proofErr w:type="spellStart"/>
      <w:r w:rsidRPr="00F53E88">
        <w:rPr>
          <w:rFonts w:ascii="Calibri" w:eastAsia="Calibri" w:hAnsi="Calibri" w:cs="Calibri"/>
          <w:b/>
        </w:rPr>
        <w:t>TcpListener</w:t>
      </w:r>
      <w:proofErr w:type="spellEnd"/>
      <w:r w:rsidRPr="00F53E88">
        <w:rPr>
          <w:rFonts w:ascii="Calibri" w:eastAsia="Calibri" w:hAnsi="Calibri" w:cs="Calibri"/>
        </w:rPr>
        <w:t xml:space="preserve"> die luistert op poort 9000 op alle IP-adressen van de pc. Luisteren op alle IP-adressen doe je door </w:t>
      </w:r>
      <w:proofErr w:type="spellStart"/>
      <w:r w:rsidRPr="00F53E88">
        <w:rPr>
          <w:rFonts w:ascii="Calibri" w:eastAsia="Calibri" w:hAnsi="Calibri" w:cs="Calibri"/>
          <w:b/>
        </w:rPr>
        <w:t>IPAddress.Any</w:t>
      </w:r>
      <w:proofErr w:type="spellEnd"/>
      <w:r w:rsidRPr="00F53E88">
        <w:rPr>
          <w:rFonts w:ascii="Calibri" w:eastAsia="Calibri" w:hAnsi="Calibri" w:cs="Calibri"/>
          <w:b/>
        </w:rPr>
        <w:t xml:space="preserve"> </w:t>
      </w:r>
      <w:r w:rsidRPr="00F53E88">
        <w:rPr>
          <w:rFonts w:ascii="Calibri" w:eastAsia="Calibri" w:hAnsi="Calibri" w:cs="Calibri"/>
        </w:rPr>
        <w:t>op te geven als adres-parameter.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r w:rsidRPr="00F53E88">
        <w:rPr>
          <w:rFonts w:ascii="Calibri" w:eastAsia="Calibri" w:hAnsi="Calibri" w:cs="Calibri"/>
        </w:rPr>
        <w:t xml:space="preserve">Start de </w:t>
      </w:r>
      <w:proofErr w:type="spellStart"/>
      <w:r w:rsidRPr="00F53E88">
        <w:rPr>
          <w:rFonts w:ascii="Calibri" w:eastAsia="Calibri" w:hAnsi="Calibri" w:cs="Calibri"/>
          <w:b/>
        </w:rPr>
        <w:t>TcpListener</w:t>
      </w:r>
      <w:proofErr w:type="spellEnd"/>
      <w:r w:rsidRPr="00F53E88">
        <w:rPr>
          <w:rFonts w:ascii="Calibri" w:eastAsia="Calibri" w:hAnsi="Calibri" w:cs="Calibri"/>
        </w:rPr>
        <w:t>.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r w:rsidRPr="00F53E88">
        <w:rPr>
          <w:rFonts w:ascii="Calibri" w:eastAsia="Calibri" w:hAnsi="Calibri" w:cs="Calibri"/>
        </w:rPr>
        <w:t xml:space="preserve">Voeg aan </w:t>
      </w:r>
      <w:proofErr w:type="spellStart"/>
      <w:r w:rsidRPr="00F53E88">
        <w:rPr>
          <w:rFonts w:ascii="Calibri" w:eastAsia="Calibri" w:hAnsi="Calibri" w:cs="Calibri"/>
        </w:rPr>
        <w:t>lstChat</w:t>
      </w:r>
      <w:proofErr w:type="spellEnd"/>
      <w:r w:rsidRPr="00F53E88">
        <w:rPr>
          <w:rFonts w:ascii="Calibri" w:eastAsia="Calibri" w:hAnsi="Calibri" w:cs="Calibri"/>
        </w:rPr>
        <w:t xml:space="preserve"> een item toe: “</w:t>
      </w:r>
      <w:proofErr w:type="spellStart"/>
      <w:r w:rsidRPr="00F53E88">
        <w:rPr>
          <w:rFonts w:ascii="Calibri" w:eastAsia="Calibri" w:hAnsi="Calibri" w:cs="Calibri"/>
        </w:rPr>
        <w:t>Listening</w:t>
      </w:r>
      <w:proofErr w:type="spellEnd"/>
      <w:r w:rsidRPr="00F53E88">
        <w:rPr>
          <w:rFonts w:ascii="Calibri" w:eastAsia="Calibri" w:hAnsi="Calibri" w:cs="Calibri"/>
        </w:rPr>
        <w:t xml:space="preserve"> </w:t>
      </w:r>
      <w:proofErr w:type="spellStart"/>
      <w:r w:rsidRPr="00F53E88">
        <w:rPr>
          <w:rFonts w:ascii="Calibri" w:eastAsia="Calibri" w:hAnsi="Calibri" w:cs="Calibri"/>
        </w:rPr>
        <w:t>for</w:t>
      </w:r>
      <w:proofErr w:type="spellEnd"/>
      <w:r w:rsidRPr="00F53E88">
        <w:rPr>
          <w:rFonts w:ascii="Calibri" w:eastAsia="Calibri" w:hAnsi="Calibri" w:cs="Calibri"/>
        </w:rPr>
        <w:t xml:space="preserve"> a </w:t>
      </w:r>
      <w:proofErr w:type="spellStart"/>
      <w:r w:rsidRPr="00F53E88">
        <w:rPr>
          <w:rFonts w:ascii="Calibri" w:eastAsia="Calibri" w:hAnsi="Calibri" w:cs="Calibri"/>
        </w:rPr>
        <w:t>client</w:t>
      </w:r>
      <w:proofErr w:type="spellEnd"/>
      <w:r w:rsidRPr="00F53E88">
        <w:rPr>
          <w:rFonts w:ascii="Calibri" w:eastAsia="Calibri" w:hAnsi="Calibri" w:cs="Calibri"/>
        </w:rPr>
        <w:t>.”.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r w:rsidRPr="00F53E88">
        <w:rPr>
          <w:rFonts w:ascii="Calibri" w:eastAsia="Calibri" w:hAnsi="Calibri" w:cs="Calibri"/>
        </w:rPr>
        <w:t xml:space="preserve">Zodra een </w:t>
      </w:r>
      <w:proofErr w:type="spellStart"/>
      <w:r w:rsidRPr="00F53E88">
        <w:rPr>
          <w:rFonts w:ascii="Calibri" w:eastAsia="Calibri" w:hAnsi="Calibri" w:cs="Calibri"/>
        </w:rPr>
        <w:t>client</w:t>
      </w:r>
      <w:proofErr w:type="spellEnd"/>
      <w:r w:rsidRPr="00F53E88">
        <w:rPr>
          <w:rFonts w:ascii="Calibri" w:eastAsia="Calibri" w:hAnsi="Calibri" w:cs="Calibri"/>
        </w:rPr>
        <w:t xml:space="preserve"> verbinding wil maken, voeg je nog een item toe aan </w:t>
      </w:r>
      <w:proofErr w:type="spellStart"/>
      <w:r w:rsidRPr="00F53E88">
        <w:rPr>
          <w:rFonts w:ascii="Calibri" w:eastAsia="Calibri" w:hAnsi="Calibri" w:cs="Calibri"/>
          <w:b/>
        </w:rPr>
        <w:t>lstChat</w:t>
      </w:r>
      <w:proofErr w:type="spellEnd"/>
      <w:r w:rsidRPr="00F53E88">
        <w:rPr>
          <w:rFonts w:ascii="Calibri" w:eastAsia="Calibri" w:hAnsi="Calibri" w:cs="Calibri"/>
        </w:rPr>
        <w:t>: “Connecting...”.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de eerder gedeclareerde </w:t>
      </w:r>
      <w:proofErr w:type="spellStart"/>
      <w:r w:rsidRPr="00F53E88">
        <w:rPr>
          <w:rFonts w:ascii="Calibri" w:eastAsia="Calibri" w:hAnsi="Calibri" w:cs="Calibri"/>
        </w:rPr>
        <w:t>TcpClient</w:t>
      </w:r>
      <w:proofErr w:type="spellEnd"/>
      <w:r w:rsidRPr="00F53E88">
        <w:rPr>
          <w:rFonts w:ascii="Calibri" w:eastAsia="Calibri" w:hAnsi="Calibri" w:cs="Calibri"/>
        </w:rPr>
        <w:t xml:space="preserve">. Deze </w:t>
      </w:r>
      <w:proofErr w:type="spellStart"/>
      <w:r w:rsidRPr="00F53E88">
        <w:rPr>
          <w:rFonts w:ascii="Calibri" w:eastAsia="Calibri" w:hAnsi="Calibri" w:cs="Calibri"/>
        </w:rPr>
        <w:t>TcpClient</w:t>
      </w:r>
      <w:proofErr w:type="spellEnd"/>
      <w:r w:rsidRPr="00F53E88">
        <w:rPr>
          <w:rFonts w:ascii="Calibri" w:eastAsia="Calibri" w:hAnsi="Calibri" w:cs="Calibri"/>
        </w:rPr>
        <w:t xml:space="preserve"> krijg je van de </w:t>
      </w:r>
      <w:proofErr w:type="spellStart"/>
      <w:r w:rsidRPr="00F53E88">
        <w:rPr>
          <w:rFonts w:ascii="Calibri" w:eastAsia="Calibri" w:hAnsi="Calibri" w:cs="Calibri"/>
          <w:b/>
        </w:rPr>
        <w:t>TcpListener</w:t>
      </w:r>
      <w:proofErr w:type="spellEnd"/>
      <w:r w:rsidRPr="00F53E88">
        <w:rPr>
          <w:rFonts w:ascii="Calibri" w:eastAsia="Calibri" w:hAnsi="Calibri" w:cs="Calibri"/>
        </w:rPr>
        <w:t xml:space="preserve"> m.b.v. de methode </w:t>
      </w:r>
      <w:proofErr w:type="spellStart"/>
      <w:r w:rsidRPr="00F53E88">
        <w:rPr>
          <w:rFonts w:ascii="Calibri" w:eastAsia="Calibri" w:hAnsi="Calibri" w:cs="Calibri"/>
          <w:b/>
        </w:rPr>
        <w:t>AcceptTcpClient</w:t>
      </w:r>
      <w:proofErr w:type="spellEnd"/>
      <w:r w:rsidRPr="00F53E88">
        <w:rPr>
          <w:rFonts w:ascii="Calibri" w:eastAsia="Calibri" w:hAnsi="Calibri" w:cs="Calibri"/>
        </w:rPr>
        <w:t>().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de eerder gedeclareerde </w:t>
      </w:r>
      <w:r w:rsidRPr="00F53E88">
        <w:rPr>
          <w:rFonts w:ascii="Calibri" w:eastAsia="Calibri" w:hAnsi="Calibri" w:cs="Calibri"/>
          <w:b/>
        </w:rPr>
        <w:t>Thread</w:t>
      </w:r>
      <w:r w:rsidRPr="00F53E88">
        <w:rPr>
          <w:rFonts w:ascii="Calibri" w:eastAsia="Calibri" w:hAnsi="Calibri" w:cs="Calibri"/>
        </w:rPr>
        <w:t xml:space="preserve">. De aan te roepen methode voor de </w:t>
      </w:r>
      <w:proofErr w:type="spellStart"/>
      <w:r w:rsidRPr="00F53E88">
        <w:rPr>
          <w:rFonts w:ascii="Calibri" w:eastAsia="Calibri" w:hAnsi="Calibri" w:cs="Calibri"/>
          <w:b/>
        </w:rPr>
        <w:t>ThreadStart</w:t>
      </w:r>
      <w:proofErr w:type="spellEnd"/>
      <w:r w:rsidRPr="00F53E88">
        <w:rPr>
          <w:rFonts w:ascii="Calibri" w:eastAsia="Calibri" w:hAnsi="Calibri" w:cs="Calibri"/>
        </w:rPr>
        <w:t xml:space="preserve"> parameter heet </w:t>
      </w:r>
      <w:proofErr w:type="spellStart"/>
      <w:r w:rsidRPr="00F53E88">
        <w:rPr>
          <w:rFonts w:ascii="Calibri" w:eastAsia="Calibri" w:hAnsi="Calibri" w:cs="Calibri"/>
          <w:b/>
        </w:rPr>
        <w:t>ReceiveData</w:t>
      </w:r>
      <w:proofErr w:type="spellEnd"/>
      <w:r w:rsidRPr="00F53E88">
        <w:rPr>
          <w:rFonts w:ascii="Calibri" w:eastAsia="Calibri" w:hAnsi="Calibri" w:cs="Calibri"/>
        </w:rPr>
        <w:t>(); die we zo gaan maken.</w:t>
      </w:r>
    </w:p>
    <w:p w:rsidR="002B4B5F" w:rsidRPr="00F53E88" w:rsidRDefault="000F4C03">
      <w:pPr>
        <w:numPr>
          <w:ilvl w:val="0"/>
          <w:numId w:val="2"/>
        </w:numPr>
        <w:ind w:hanging="360"/>
        <w:contextualSpacing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Calibri" w:eastAsia="Calibri" w:hAnsi="Calibri" w:cs="Calibri"/>
        </w:rPr>
        <w:t>Start de Thread.</w:t>
      </w:r>
    </w:p>
    <w:p w:rsidR="002B4B5F" w:rsidRPr="00F53E88" w:rsidRDefault="000F4C03">
      <w:pPr>
        <w:ind w:left="180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640" w:hanging="360"/>
      </w:pPr>
      <w:r w:rsidRPr="00F53E88">
        <w:rPr>
          <w:rFonts w:ascii="Calibri" w:eastAsia="Calibri" w:hAnsi="Calibri" w:cs="Calibri"/>
        </w:rPr>
        <w:lastRenderedPageBreak/>
        <w:t>7.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Maak een nieuwe methode </w:t>
      </w:r>
      <w:proofErr w:type="spellStart"/>
      <w:r w:rsidRPr="00F53E88">
        <w:rPr>
          <w:rFonts w:ascii="Calibri" w:eastAsia="Calibri" w:hAnsi="Calibri" w:cs="Calibri"/>
          <w:b/>
        </w:rPr>
        <w:t>ReceiveData</w:t>
      </w:r>
      <w:proofErr w:type="spellEnd"/>
      <w:r w:rsidRPr="00F53E88">
        <w:rPr>
          <w:rFonts w:ascii="Calibri" w:eastAsia="Calibri" w:hAnsi="Calibri" w:cs="Calibri"/>
        </w:rPr>
        <w:t>(). In de methode doe je het volgende: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a.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Declareer een int- en een string-variabele.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b.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Declareer en </w:t>
      </w: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een Byte-array van 1024 bytes.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c.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de eerder gedeclareerde </w:t>
      </w:r>
      <w:proofErr w:type="spellStart"/>
      <w:r w:rsidRPr="00F53E88">
        <w:rPr>
          <w:rFonts w:ascii="Calibri" w:eastAsia="Calibri" w:hAnsi="Calibri" w:cs="Calibri"/>
          <w:b/>
        </w:rPr>
        <w:t>NetworkStream</w:t>
      </w:r>
      <w:proofErr w:type="spellEnd"/>
      <w:r w:rsidRPr="00F53E88">
        <w:rPr>
          <w:rFonts w:ascii="Calibri" w:eastAsia="Calibri" w:hAnsi="Calibri" w:cs="Calibri"/>
        </w:rPr>
        <w:t xml:space="preserve"> met het resultaat van de methode </w:t>
      </w:r>
      <w:proofErr w:type="spellStart"/>
      <w:r w:rsidRPr="00F53E88">
        <w:rPr>
          <w:rFonts w:ascii="Calibri" w:eastAsia="Calibri" w:hAnsi="Calibri" w:cs="Calibri"/>
          <w:b/>
        </w:rPr>
        <w:t>GetStream</w:t>
      </w:r>
      <w:proofErr w:type="spellEnd"/>
      <w:r w:rsidRPr="00F53E88">
        <w:rPr>
          <w:rFonts w:ascii="Calibri" w:eastAsia="Calibri" w:hAnsi="Calibri" w:cs="Calibri"/>
        </w:rPr>
        <w:t xml:space="preserve">() van de </w:t>
      </w:r>
      <w:proofErr w:type="spellStart"/>
      <w:r w:rsidRPr="00F53E88">
        <w:rPr>
          <w:rFonts w:ascii="Calibri" w:eastAsia="Calibri" w:hAnsi="Calibri" w:cs="Calibri"/>
          <w:b/>
        </w:rPr>
        <w:t>TcpClient</w:t>
      </w:r>
      <w:proofErr w:type="spellEnd"/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d.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Voeg, </w:t>
      </w:r>
      <w:r w:rsidRPr="00F53E88">
        <w:rPr>
          <w:rFonts w:ascii="Calibri" w:eastAsia="Calibri" w:hAnsi="Calibri" w:cs="Calibri"/>
          <w:b/>
        </w:rPr>
        <w:t xml:space="preserve">via de </w:t>
      </w:r>
      <w:proofErr w:type="spellStart"/>
      <w:r w:rsidRPr="00F53E88">
        <w:rPr>
          <w:rFonts w:ascii="Calibri" w:eastAsia="Calibri" w:hAnsi="Calibri" w:cs="Calibri"/>
          <w:b/>
        </w:rPr>
        <w:t>delegate</w:t>
      </w:r>
      <w:proofErr w:type="spellEnd"/>
      <w:r w:rsidRPr="00F53E88">
        <w:rPr>
          <w:rFonts w:ascii="Calibri" w:eastAsia="Calibri" w:hAnsi="Calibri" w:cs="Calibri"/>
        </w:rPr>
        <w:t xml:space="preserve">, aan </w:t>
      </w:r>
      <w:proofErr w:type="spellStart"/>
      <w:r w:rsidRPr="00F53E88">
        <w:rPr>
          <w:rFonts w:ascii="Calibri" w:eastAsia="Calibri" w:hAnsi="Calibri" w:cs="Calibri"/>
        </w:rPr>
        <w:t>lstChat</w:t>
      </w:r>
      <w:proofErr w:type="spellEnd"/>
      <w:r w:rsidRPr="00F53E88">
        <w:rPr>
          <w:rFonts w:ascii="Calibri" w:eastAsia="Calibri" w:hAnsi="Calibri" w:cs="Calibri"/>
        </w:rPr>
        <w:t xml:space="preserve"> een item toe: “</w:t>
      </w:r>
      <w:proofErr w:type="spellStart"/>
      <w:r w:rsidRPr="00F53E88">
        <w:rPr>
          <w:rFonts w:ascii="Calibri" w:eastAsia="Calibri" w:hAnsi="Calibri" w:cs="Calibri"/>
        </w:rPr>
        <w:t>Connected</w:t>
      </w:r>
      <w:proofErr w:type="spellEnd"/>
      <w:r w:rsidRPr="00F53E88">
        <w:rPr>
          <w:rFonts w:ascii="Calibri" w:eastAsia="Calibri" w:hAnsi="Calibri" w:cs="Calibri"/>
        </w:rPr>
        <w:t>!”. (WAAROM?)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e.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Maak een </w:t>
      </w:r>
      <w:proofErr w:type="spellStart"/>
      <w:r w:rsidRPr="00F53E88">
        <w:rPr>
          <w:rFonts w:ascii="Calibri" w:eastAsia="Calibri" w:hAnsi="Calibri" w:cs="Calibri"/>
        </w:rPr>
        <w:t>while</w:t>
      </w:r>
      <w:proofErr w:type="spellEnd"/>
      <w:r w:rsidRPr="00F53E88">
        <w:rPr>
          <w:rFonts w:ascii="Calibri" w:eastAsia="Calibri" w:hAnsi="Calibri" w:cs="Calibri"/>
        </w:rPr>
        <w:t xml:space="preserve">-loop met als conditie </w:t>
      </w:r>
      <w:proofErr w:type="spellStart"/>
      <w:r w:rsidRPr="00F53E88">
        <w:rPr>
          <w:rFonts w:ascii="Calibri" w:eastAsia="Calibri" w:hAnsi="Calibri" w:cs="Calibri"/>
        </w:rPr>
        <w:t>true</w:t>
      </w:r>
      <w:proofErr w:type="spellEnd"/>
      <w:r w:rsidRPr="00F53E88">
        <w:rPr>
          <w:rFonts w:ascii="Calibri" w:eastAsia="Calibri" w:hAnsi="Calibri" w:cs="Calibri"/>
        </w:rPr>
        <w:t>. In de loop gebeurt het volgende:</w:t>
      </w:r>
    </w:p>
    <w:p w:rsidR="002B4B5F" w:rsidRPr="00F53E88" w:rsidRDefault="000F4C03">
      <w:pPr>
        <w:ind w:left="640"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r w:rsidRPr="00F53E88">
        <w:rPr>
          <w:rFonts w:ascii="Calibri" w:eastAsia="Calibri" w:hAnsi="Calibri" w:cs="Calibri"/>
        </w:rPr>
        <w:t>i.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ab/>
      </w:r>
      <w:r w:rsidRPr="00F53E88">
        <w:rPr>
          <w:rFonts w:ascii="Calibri" w:eastAsia="Calibri" w:hAnsi="Calibri" w:cs="Calibri"/>
        </w:rPr>
        <w:t xml:space="preserve">Lees met de methode Read() van de </w:t>
      </w:r>
      <w:proofErr w:type="spellStart"/>
      <w:r w:rsidRPr="00F53E88">
        <w:rPr>
          <w:rFonts w:ascii="Calibri" w:eastAsia="Calibri" w:hAnsi="Calibri" w:cs="Calibri"/>
        </w:rPr>
        <w:t>NetworkStream</w:t>
      </w:r>
      <w:proofErr w:type="spellEnd"/>
      <w:r w:rsidRPr="00F53E88">
        <w:rPr>
          <w:rFonts w:ascii="Calibri" w:eastAsia="Calibri" w:hAnsi="Calibri" w:cs="Calibri"/>
        </w:rPr>
        <w:t xml:space="preserve"> binnenkomende gegevens in de byte-array.</w:t>
      </w:r>
    </w:p>
    <w:p w:rsidR="002B4B5F" w:rsidRPr="00F53E88" w:rsidRDefault="000F4C03">
      <w:pPr>
        <w:ind w:left="640"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 w:rsidRPr="00F53E88">
        <w:rPr>
          <w:rFonts w:ascii="Calibri" w:eastAsia="Calibri" w:hAnsi="Calibri" w:cs="Calibri"/>
        </w:rPr>
        <w:t>ii.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ab/>
      </w:r>
      <w:r w:rsidRPr="00F53E88">
        <w:rPr>
          <w:rFonts w:ascii="Calibri" w:eastAsia="Calibri" w:hAnsi="Calibri" w:cs="Calibri"/>
        </w:rPr>
        <w:t xml:space="preserve">Zet met behulp van de methode </w:t>
      </w:r>
      <w:proofErr w:type="spellStart"/>
      <w:r w:rsidRPr="00F53E88">
        <w:rPr>
          <w:rFonts w:ascii="Calibri" w:eastAsia="Calibri" w:hAnsi="Calibri" w:cs="Calibri"/>
        </w:rPr>
        <w:t>Encoding.ASCII.GetString</w:t>
      </w:r>
      <w:proofErr w:type="spellEnd"/>
      <w:r w:rsidRPr="00F53E88">
        <w:rPr>
          <w:rFonts w:ascii="Calibri" w:eastAsia="Calibri" w:hAnsi="Calibri" w:cs="Calibri"/>
        </w:rPr>
        <w:t xml:space="preserve"> de gegevens van de Byte-array in de string-variabele.</w:t>
      </w:r>
    </w:p>
    <w:p w:rsidR="002B4B5F" w:rsidRPr="00F53E88" w:rsidRDefault="000F4C03">
      <w:pPr>
        <w:ind w:left="640"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</w:t>
      </w:r>
      <w:r w:rsidRPr="00F53E88">
        <w:rPr>
          <w:rFonts w:ascii="Calibri" w:eastAsia="Calibri" w:hAnsi="Calibri" w:cs="Calibri"/>
        </w:rPr>
        <w:t>iii.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ab/>
      </w:r>
      <w:r w:rsidRPr="00F53E88">
        <w:rPr>
          <w:rFonts w:ascii="Calibri" w:eastAsia="Calibri" w:hAnsi="Calibri" w:cs="Calibri"/>
        </w:rPr>
        <w:t>Als de string-variabele gelijk is aan “bye” breek dan uit de loop.</w:t>
      </w:r>
    </w:p>
    <w:p w:rsidR="002B4B5F" w:rsidRPr="00F53E88" w:rsidRDefault="000F4C03">
      <w:pPr>
        <w:ind w:left="640"/>
      </w:pP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</w:t>
      </w:r>
      <w:r w:rsidRPr="00F53E88">
        <w:rPr>
          <w:rFonts w:ascii="Calibri" w:eastAsia="Calibri" w:hAnsi="Calibri" w:cs="Calibri"/>
        </w:rPr>
        <w:t>iv.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ab/>
      </w:r>
      <w:r w:rsidRPr="00F53E88">
        <w:rPr>
          <w:rFonts w:ascii="Calibri" w:eastAsia="Calibri" w:hAnsi="Calibri" w:cs="Calibri"/>
        </w:rPr>
        <w:t xml:space="preserve">Voeg de string-variabele </w:t>
      </w:r>
      <w:r w:rsidRPr="00F53E88">
        <w:rPr>
          <w:rFonts w:ascii="Calibri" w:eastAsia="Calibri" w:hAnsi="Calibri" w:cs="Calibri"/>
          <w:b/>
        </w:rPr>
        <w:t xml:space="preserve">via de </w:t>
      </w:r>
      <w:proofErr w:type="spellStart"/>
      <w:r w:rsidRPr="00F53E88">
        <w:rPr>
          <w:rFonts w:ascii="Calibri" w:eastAsia="Calibri" w:hAnsi="Calibri" w:cs="Calibri"/>
          <w:b/>
        </w:rPr>
        <w:t>delegate</w:t>
      </w:r>
      <w:proofErr w:type="spellEnd"/>
      <w:r w:rsidRPr="00F53E88">
        <w:rPr>
          <w:rFonts w:ascii="Calibri" w:eastAsia="Calibri" w:hAnsi="Calibri" w:cs="Calibri"/>
        </w:rPr>
        <w:t xml:space="preserve"> als een </w:t>
      </w:r>
      <w:r w:rsidRPr="00F53E88">
        <w:rPr>
          <w:rFonts w:ascii="Calibri" w:eastAsia="Calibri" w:hAnsi="Calibri" w:cs="Calibri"/>
          <w:i/>
        </w:rPr>
        <w:t>item</w:t>
      </w:r>
      <w:r w:rsidRPr="00F53E88">
        <w:rPr>
          <w:rFonts w:ascii="Calibri" w:eastAsia="Calibri" w:hAnsi="Calibri" w:cs="Calibri"/>
        </w:rPr>
        <w:t xml:space="preserve"> toe aan </w:t>
      </w:r>
      <w:proofErr w:type="spellStart"/>
      <w:r w:rsidRPr="00F53E88">
        <w:rPr>
          <w:rFonts w:ascii="Calibri" w:eastAsia="Calibri" w:hAnsi="Calibri" w:cs="Calibri"/>
        </w:rPr>
        <w:t>lstChat</w:t>
      </w:r>
      <w:proofErr w:type="spellEnd"/>
      <w:r w:rsidRPr="00F53E88">
        <w:rPr>
          <w:rFonts w:ascii="Calibri" w:eastAsia="Calibri" w:hAnsi="Calibri" w:cs="Calibri"/>
        </w:rPr>
        <w:t>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f.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F53E88">
        <w:rPr>
          <w:rFonts w:ascii="Calibri" w:eastAsia="Calibri" w:hAnsi="Calibri" w:cs="Calibri"/>
        </w:rPr>
        <w:t xml:space="preserve">Vul de Byte-array m.b.v. </w:t>
      </w:r>
      <w:proofErr w:type="spellStart"/>
      <w:r w:rsidRPr="00F53E88">
        <w:rPr>
          <w:rFonts w:ascii="Calibri" w:eastAsia="Calibri" w:hAnsi="Calibri" w:cs="Calibri"/>
        </w:rPr>
        <w:t>Encoding.ASCII.GetBytes</w:t>
      </w:r>
      <w:proofErr w:type="spellEnd"/>
      <w:r w:rsidRPr="00F53E88">
        <w:rPr>
          <w:rFonts w:ascii="Calibri" w:eastAsia="Calibri" w:hAnsi="Calibri" w:cs="Calibri"/>
        </w:rPr>
        <w:t>() met de tekst “bye”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g.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Schrijf de Byte-array </w:t>
      </w:r>
      <w:proofErr w:type="spellStart"/>
      <w:r w:rsidRPr="00F53E88">
        <w:rPr>
          <w:rFonts w:ascii="Calibri" w:eastAsia="Calibri" w:hAnsi="Calibri" w:cs="Calibri"/>
        </w:rPr>
        <w:t>m.b.v</w:t>
      </w:r>
      <w:proofErr w:type="spellEnd"/>
      <w:r w:rsidRPr="00F53E88">
        <w:rPr>
          <w:rFonts w:ascii="Calibri" w:eastAsia="Calibri" w:hAnsi="Calibri" w:cs="Calibri"/>
        </w:rPr>
        <w:t xml:space="preserve"> de methode Write() naar de </w:t>
      </w:r>
      <w:proofErr w:type="spellStart"/>
      <w:r w:rsidRPr="00F53E88">
        <w:rPr>
          <w:rFonts w:ascii="Calibri" w:eastAsia="Calibri" w:hAnsi="Calibri" w:cs="Calibri"/>
        </w:rPr>
        <w:t>NetworkStream</w:t>
      </w:r>
      <w:proofErr w:type="spellEnd"/>
      <w:r w:rsidRPr="00F53E88">
        <w:rPr>
          <w:rFonts w:ascii="Calibri" w:eastAsia="Calibri" w:hAnsi="Calibri" w:cs="Calibri"/>
        </w:rPr>
        <w:t>. (WAAROM?)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h.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h. Sluit de </w:t>
      </w:r>
      <w:proofErr w:type="spellStart"/>
      <w:r w:rsidRPr="00F53E88">
        <w:rPr>
          <w:rFonts w:ascii="Calibri" w:eastAsia="Calibri" w:hAnsi="Calibri" w:cs="Calibri"/>
        </w:rPr>
        <w:t>NetworkStream</w:t>
      </w:r>
      <w:proofErr w:type="spellEnd"/>
      <w:r w:rsidRPr="00F53E88">
        <w:rPr>
          <w:rFonts w:ascii="Calibri" w:eastAsia="Calibri" w:hAnsi="Calibri" w:cs="Calibri"/>
        </w:rPr>
        <w:t xml:space="preserve"> en de </w:t>
      </w:r>
      <w:proofErr w:type="spellStart"/>
      <w:r w:rsidRPr="00F53E88">
        <w:rPr>
          <w:rFonts w:ascii="Calibri" w:eastAsia="Calibri" w:hAnsi="Calibri" w:cs="Calibri"/>
        </w:rPr>
        <w:t>TcpClient</w:t>
      </w:r>
      <w:proofErr w:type="spellEnd"/>
      <w:r w:rsidRPr="00F53E88">
        <w:rPr>
          <w:rFonts w:ascii="Calibri" w:eastAsia="Calibri" w:hAnsi="Calibri" w:cs="Calibri"/>
        </w:rPr>
        <w:t>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i.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00F53E88">
        <w:rPr>
          <w:rFonts w:ascii="Calibri" w:eastAsia="Calibri" w:hAnsi="Calibri" w:cs="Calibri"/>
        </w:rPr>
        <w:t xml:space="preserve">j. Voeg, via de </w:t>
      </w:r>
      <w:proofErr w:type="spellStart"/>
      <w:r w:rsidRPr="00F53E88">
        <w:rPr>
          <w:rFonts w:ascii="Calibri" w:eastAsia="Calibri" w:hAnsi="Calibri" w:cs="Calibri"/>
        </w:rPr>
        <w:t>delegate</w:t>
      </w:r>
      <w:proofErr w:type="spellEnd"/>
      <w:r w:rsidRPr="00F53E88">
        <w:rPr>
          <w:rFonts w:ascii="Calibri" w:eastAsia="Calibri" w:hAnsi="Calibri" w:cs="Calibri"/>
        </w:rPr>
        <w:t xml:space="preserve">, aan </w:t>
      </w:r>
      <w:proofErr w:type="spellStart"/>
      <w:r w:rsidRPr="00F53E88">
        <w:rPr>
          <w:rFonts w:ascii="Calibri" w:eastAsia="Calibri" w:hAnsi="Calibri" w:cs="Calibri"/>
        </w:rPr>
        <w:t>lstChat</w:t>
      </w:r>
      <w:proofErr w:type="spellEnd"/>
      <w:r w:rsidRPr="00F53E88">
        <w:rPr>
          <w:rFonts w:ascii="Calibri" w:eastAsia="Calibri" w:hAnsi="Calibri" w:cs="Calibri"/>
        </w:rPr>
        <w:t xml:space="preserve"> een item toe: “Connection </w:t>
      </w:r>
      <w:proofErr w:type="spellStart"/>
      <w:r w:rsidRPr="00F53E88">
        <w:rPr>
          <w:rFonts w:ascii="Calibri" w:eastAsia="Calibri" w:hAnsi="Calibri" w:cs="Calibri"/>
        </w:rPr>
        <w:t>closed</w:t>
      </w:r>
      <w:proofErr w:type="spellEnd"/>
      <w:r w:rsidRPr="00F53E88">
        <w:rPr>
          <w:rFonts w:ascii="Calibri" w:eastAsia="Calibri" w:hAnsi="Calibri" w:cs="Calibri"/>
        </w:rPr>
        <w:t>.”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8.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  <w:b/>
        </w:rPr>
        <w:t>[Client gedeelte]</w:t>
      </w:r>
      <w:r w:rsidRPr="00F53E88">
        <w:rPr>
          <w:rFonts w:ascii="Calibri" w:eastAsia="Calibri" w:hAnsi="Calibri" w:cs="Calibri"/>
        </w:rPr>
        <w:t xml:space="preserve"> In de event </w:t>
      </w:r>
      <w:proofErr w:type="spellStart"/>
      <w:r w:rsidRPr="00F53E88">
        <w:rPr>
          <w:rFonts w:ascii="Calibri" w:eastAsia="Calibri" w:hAnsi="Calibri" w:cs="Calibri"/>
        </w:rPr>
        <w:t>handler</w:t>
      </w:r>
      <w:proofErr w:type="spellEnd"/>
      <w:r w:rsidRPr="00F53E88">
        <w:rPr>
          <w:rFonts w:ascii="Calibri" w:eastAsia="Calibri" w:hAnsi="Calibri" w:cs="Calibri"/>
        </w:rPr>
        <w:t xml:space="preserve"> van het </w:t>
      </w:r>
      <w:proofErr w:type="spellStart"/>
      <w:r w:rsidRPr="00F53E88">
        <w:rPr>
          <w:rFonts w:ascii="Calibri" w:eastAsia="Calibri" w:hAnsi="Calibri" w:cs="Calibri"/>
        </w:rPr>
        <w:t>OnClick</w:t>
      </w:r>
      <w:proofErr w:type="spellEnd"/>
      <w:r w:rsidRPr="00F53E88">
        <w:rPr>
          <w:rFonts w:ascii="Calibri" w:eastAsia="Calibri" w:hAnsi="Calibri" w:cs="Calibri"/>
        </w:rPr>
        <w:t xml:space="preserve"> event van </w:t>
      </w:r>
      <w:proofErr w:type="spellStart"/>
      <w:r w:rsidRPr="00F53E88">
        <w:rPr>
          <w:rFonts w:ascii="Calibri" w:eastAsia="Calibri" w:hAnsi="Calibri" w:cs="Calibri"/>
        </w:rPr>
        <w:t>btnConnect</w:t>
      </w:r>
      <w:proofErr w:type="spellEnd"/>
      <w:r w:rsidRPr="00F53E88">
        <w:rPr>
          <w:rFonts w:ascii="Calibri" w:eastAsia="Calibri" w:hAnsi="Calibri" w:cs="Calibri"/>
        </w:rPr>
        <w:t xml:space="preserve"> doe je het volgende: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a.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Voeg een item toe aan </w:t>
      </w:r>
      <w:proofErr w:type="spellStart"/>
      <w:r w:rsidRPr="00F53E88">
        <w:rPr>
          <w:rFonts w:ascii="Calibri" w:eastAsia="Calibri" w:hAnsi="Calibri" w:cs="Calibri"/>
        </w:rPr>
        <w:t>lstChat</w:t>
      </w:r>
      <w:proofErr w:type="spellEnd"/>
      <w:r w:rsidRPr="00F53E88">
        <w:rPr>
          <w:rFonts w:ascii="Calibri" w:eastAsia="Calibri" w:hAnsi="Calibri" w:cs="Calibri"/>
        </w:rPr>
        <w:t>: “Connecting...”.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b.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de eerder gedeclareerde </w:t>
      </w:r>
      <w:proofErr w:type="spellStart"/>
      <w:r w:rsidRPr="00F53E88">
        <w:rPr>
          <w:rFonts w:ascii="Calibri" w:eastAsia="Calibri" w:hAnsi="Calibri" w:cs="Calibri"/>
        </w:rPr>
        <w:t>TcpClient</w:t>
      </w:r>
      <w:proofErr w:type="spellEnd"/>
      <w:r w:rsidRPr="00F53E88">
        <w:rPr>
          <w:rFonts w:ascii="Calibri" w:eastAsia="Calibri" w:hAnsi="Calibri" w:cs="Calibri"/>
        </w:rPr>
        <w:t xml:space="preserve">. Maak verbinding met het IP-adres dat is opgegeven in </w:t>
      </w:r>
      <w:proofErr w:type="spellStart"/>
      <w:r w:rsidRPr="00F53E88">
        <w:rPr>
          <w:rFonts w:ascii="Calibri" w:eastAsia="Calibri" w:hAnsi="Calibri" w:cs="Calibri"/>
        </w:rPr>
        <w:t>txtServerIP</w:t>
      </w:r>
      <w:proofErr w:type="spellEnd"/>
      <w:r w:rsidRPr="00F53E88">
        <w:rPr>
          <w:rFonts w:ascii="Calibri" w:eastAsia="Calibri" w:hAnsi="Calibri" w:cs="Calibri"/>
        </w:rPr>
        <w:t xml:space="preserve"> op poort 9000.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c.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de eerder gedeclareerde Thread. De aan te roepen methode voor de </w:t>
      </w:r>
      <w:proofErr w:type="spellStart"/>
      <w:r w:rsidRPr="00F53E88">
        <w:rPr>
          <w:rFonts w:ascii="Calibri" w:eastAsia="Calibri" w:hAnsi="Calibri" w:cs="Calibri"/>
        </w:rPr>
        <w:t>ThreadStart</w:t>
      </w:r>
      <w:proofErr w:type="spellEnd"/>
      <w:r w:rsidRPr="00F53E88">
        <w:rPr>
          <w:rFonts w:ascii="Calibri" w:eastAsia="Calibri" w:hAnsi="Calibri" w:cs="Calibri"/>
        </w:rPr>
        <w:t xml:space="preserve"> is ook nu </w:t>
      </w:r>
      <w:proofErr w:type="spellStart"/>
      <w:r w:rsidRPr="00F53E88">
        <w:rPr>
          <w:rFonts w:ascii="Calibri" w:eastAsia="Calibri" w:hAnsi="Calibri" w:cs="Calibri"/>
        </w:rPr>
        <w:t>ReceiveData</w:t>
      </w:r>
      <w:proofErr w:type="spellEnd"/>
      <w:r w:rsidRPr="00F53E88">
        <w:rPr>
          <w:rFonts w:ascii="Calibri" w:eastAsia="Calibri" w:hAnsi="Calibri" w:cs="Calibri"/>
        </w:rPr>
        <w:t>().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d.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Start de Thread.</w:t>
      </w:r>
    </w:p>
    <w:p w:rsidR="002B4B5F" w:rsidRPr="00F53E88" w:rsidRDefault="000F4C03">
      <w:pPr>
        <w:ind w:left="252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9.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In de event </w:t>
      </w:r>
      <w:proofErr w:type="spellStart"/>
      <w:r w:rsidRPr="00F53E88">
        <w:rPr>
          <w:rFonts w:ascii="Calibri" w:eastAsia="Calibri" w:hAnsi="Calibri" w:cs="Calibri"/>
        </w:rPr>
        <w:t>handler</w:t>
      </w:r>
      <w:proofErr w:type="spellEnd"/>
      <w:r w:rsidRPr="00F53E88">
        <w:rPr>
          <w:rFonts w:ascii="Calibri" w:eastAsia="Calibri" w:hAnsi="Calibri" w:cs="Calibri"/>
        </w:rPr>
        <w:t xml:space="preserve"> van het </w:t>
      </w:r>
      <w:proofErr w:type="spellStart"/>
      <w:r w:rsidRPr="00F53E88">
        <w:rPr>
          <w:rFonts w:ascii="Calibri" w:eastAsia="Calibri" w:hAnsi="Calibri" w:cs="Calibri"/>
        </w:rPr>
        <w:t>OnClick</w:t>
      </w:r>
      <w:proofErr w:type="spellEnd"/>
      <w:r w:rsidRPr="00F53E88">
        <w:rPr>
          <w:rFonts w:ascii="Calibri" w:eastAsia="Calibri" w:hAnsi="Calibri" w:cs="Calibri"/>
        </w:rPr>
        <w:t xml:space="preserve"> event van </w:t>
      </w:r>
      <w:proofErr w:type="spellStart"/>
      <w:r w:rsidRPr="00F53E88">
        <w:rPr>
          <w:rFonts w:ascii="Calibri" w:eastAsia="Calibri" w:hAnsi="Calibri" w:cs="Calibri"/>
        </w:rPr>
        <w:t>btnSend</w:t>
      </w:r>
      <w:proofErr w:type="spellEnd"/>
      <w:r w:rsidRPr="00F53E88">
        <w:rPr>
          <w:rFonts w:ascii="Calibri" w:eastAsia="Calibri" w:hAnsi="Calibri" w:cs="Calibri"/>
        </w:rPr>
        <w:t xml:space="preserve"> doe je het volgende: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a.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Declareer en </w:t>
      </w:r>
      <w:proofErr w:type="spellStart"/>
      <w:r w:rsidRPr="00F53E88">
        <w:rPr>
          <w:rFonts w:ascii="Calibri" w:eastAsia="Calibri" w:hAnsi="Calibri" w:cs="Calibri"/>
        </w:rPr>
        <w:t>initialiseer</w:t>
      </w:r>
      <w:proofErr w:type="spellEnd"/>
      <w:r w:rsidRPr="00F53E88">
        <w:rPr>
          <w:rFonts w:ascii="Calibri" w:eastAsia="Calibri" w:hAnsi="Calibri" w:cs="Calibri"/>
        </w:rPr>
        <w:t xml:space="preserve"> een Byte-array van 1024 bytes.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b.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Vul de Byte-array m.b.v. </w:t>
      </w:r>
      <w:proofErr w:type="spellStart"/>
      <w:r w:rsidRPr="00F53E88">
        <w:rPr>
          <w:rFonts w:ascii="Calibri" w:eastAsia="Calibri" w:hAnsi="Calibri" w:cs="Calibri"/>
        </w:rPr>
        <w:t>Encoding.ASCII.GetBytes</w:t>
      </w:r>
      <w:proofErr w:type="spellEnd"/>
      <w:r w:rsidRPr="00F53E88">
        <w:rPr>
          <w:rFonts w:ascii="Calibri" w:eastAsia="Calibri" w:hAnsi="Calibri" w:cs="Calibri"/>
        </w:rPr>
        <w:t xml:space="preserve">() met de tekst die in </w:t>
      </w:r>
      <w:proofErr w:type="spellStart"/>
      <w:r w:rsidRPr="00F53E88">
        <w:rPr>
          <w:rFonts w:ascii="Calibri" w:eastAsia="Calibri" w:hAnsi="Calibri" w:cs="Calibri"/>
        </w:rPr>
        <w:t>txtMessage</w:t>
      </w:r>
      <w:proofErr w:type="spellEnd"/>
      <w:r w:rsidRPr="00F53E88">
        <w:rPr>
          <w:rFonts w:ascii="Calibri" w:eastAsia="Calibri" w:hAnsi="Calibri" w:cs="Calibri"/>
        </w:rPr>
        <w:t xml:space="preserve"> is ingetikt.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c.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Schrijf de Byte-array </w:t>
      </w:r>
      <w:proofErr w:type="spellStart"/>
      <w:r w:rsidRPr="00F53E88">
        <w:rPr>
          <w:rFonts w:ascii="Calibri" w:eastAsia="Calibri" w:hAnsi="Calibri" w:cs="Calibri"/>
        </w:rPr>
        <w:t>m.b.v</w:t>
      </w:r>
      <w:proofErr w:type="spellEnd"/>
      <w:r w:rsidRPr="00F53E88">
        <w:rPr>
          <w:rFonts w:ascii="Calibri" w:eastAsia="Calibri" w:hAnsi="Calibri" w:cs="Calibri"/>
        </w:rPr>
        <w:t xml:space="preserve"> de methode Write() naar de </w:t>
      </w:r>
      <w:proofErr w:type="spellStart"/>
      <w:r w:rsidRPr="00F53E88">
        <w:rPr>
          <w:rFonts w:ascii="Calibri" w:eastAsia="Calibri" w:hAnsi="Calibri" w:cs="Calibri"/>
        </w:rPr>
        <w:t>NetworkStream</w:t>
      </w:r>
      <w:proofErr w:type="spellEnd"/>
      <w:r w:rsidRPr="00F53E88">
        <w:rPr>
          <w:rFonts w:ascii="Calibri" w:eastAsia="Calibri" w:hAnsi="Calibri" w:cs="Calibri"/>
        </w:rPr>
        <w:t>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d.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Voeg de tekst van </w:t>
      </w:r>
      <w:proofErr w:type="spellStart"/>
      <w:r w:rsidRPr="00F53E88">
        <w:rPr>
          <w:rFonts w:ascii="Calibri" w:eastAsia="Calibri" w:hAnsi="Calibri" w:cs="Calibri"/>
        </w:rPr>
        <w:t>txtMessage</w:t>
      </w:r>
      <w:proofErr w:type="spellEnd"/>
      <w:r w:rsidRPr="00F53E88">
        <w:rPr>
          <w:rFonts w:ascii="Calibri" w:eastAsia="Calibri" w:hAnsi="Calibri" w:cs="Calibri"/>
        </w:rPr>
        <w:t xml:space="preserve"> ook als een item toe aan </w:t>
      </w:r>
      <w:proofErr w:type="spellStart"/>
      <w:r w:rsidRPr="00F53E88">
        <w:rPr>
          <w:rFonts w:ascii="Calibri" w:eastAsia="Calibri" w:hAnsi="Calibri" w:cs="Calibri"/>
        </w:rPr>
        <w:t>lstChat</w:t>
      </w:r>
      <w:proofErr w:type="spellEnd"/>
      <w:r w:rsidRPr="00F53E88">
        <w:rPr>
          <w:rFonts w:ascii="Calibri" w:eastAsia="Calibri" w:hAnsi="Calibri" w:cs="Calibri"/>
        </w:rPr>
        <w:t>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e.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Maak </w:t>
      </w:r>
      <w:proofErr w:type="spellStart"/>
      <w:r w:rsidRPr="00F53E88">
        <w:rPr>
          <w:rFonts w:ascii="Calibri" w:eastAsia="Calibri" w:hAnsi="Calibri" w:cs="Calibri"/>
        </w:rPr>
        <w:t>txtMessage</w:t>
      </w:r>
      <w:proofErr w:type="spellEnd"/>
      <w:r w:rsidRPr="00F53E88">
        <w:rPr>
          <w:rFonts w:ascii="Calibri" w:eastAsia="Calibri" w:hAnsi="Calibri" w:cs="Calibri"/>
        </w:rPr>
        <w:t xml:space="preserve"> leeg en zet de focus terug naar </w:t>
      </w:r>
      <w:proofErr w:type="spellStart"/>
      <w:r w:rsidRPr="00F53E88">
        <w:rPr>
          <w:rFonts w:ascii="Calibri" w:eastAsia="Calibri" w:hAnsi="Calibri" w:cs="Calibri"/>
        </w:rPr>
        <w:t>txtMessage</w:t>
      </w:r>
      <w:proofErr w:type="spellEnd"/>
      <w:r w:rsidRPr="00F53E88">
        <w:rPr>
          <w:rFonts w:ascii="Calibri" w:eastAsia="Calibri" w:hAnsi="Calibri" w:cs="Calibri"/>
        </w:rPr>
        <w:t>.</w:t>
      </w:r>
    </w:p>
    <w:p w:rsidR="002B4B5F" w:rsidRPr="00F53E88" w:rsidRDefault="000F4C03">
      <w:pPr>
        <w:ind w:left="252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10.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53E88">
        <w:rPr>
          <w:rFonts w:ascii="Calibri" w:eastAsia="Calibri" w:hAnsi="Calibri" w:cs="Calibri"/>
        </w:rPr>
        <w:t xml:space="preserve"> Compileer de applicatie en kopieer deze naar een andere pc. M.b.v. ipconfig.exe kun je het IP-adres van je pc opzoeken. Laat één van de applicaties luisteren en laat de andere verbinding maken. Je kunt beide applicaties ook op één pc draaien. Vul dan het IP-adres 127.0.0.1 in IPv4 verwijst naar </w:t>
      </w:r>
      <w:proofErr w:type="spellStart"/>
      <w:r w:rsidRPr="00F53E88">
        <w:rPr>
          <w:rFonts w:ascii="Calibri" w:eastAsia="Calibri" w:hAnsi="Calibri" w:cs="Calibri"/>
        </w:rPr>
        <w:t>localhost</w:t>
      </w:r>
      <w:proofErr w:type="spellEnd"/>
      <w:r w:rsidRPr="00F53E88">
        <w:rPr>
          <w:rFonts w:ascii="Calibri" w:eastAsia="Calibri" w:hAnsi="Calibri" w:cs="Calibri"/>
        </w:rPr>
        <w:t>. (</w:t>
      </w:r>
      <w:hyperlink r:id="rId9">
        <w:r w:rsidRPr="00F53E88">
          <w:rPr>
            <w:rFonts w:ascii="Calibri" w:eastAsia="Calibri" w:hAnsi="Calibri" w:cs="Calibri"/>
            <w:color w:val="1155CC"/>
            <w:u w:val="single"/>
          </w:rPr>
          <w:t>https://nl.wikipedia.org/wiki/Localhost</w:t>
        </w:r>
      </w:hyperlink>
      <w:r w:rsidRPr="00F53E88">
        <w:rPr>
          <w:rFonts w:ascii="Calibri" w:eastAsia="Calibri" w:hAnsi="Calibri" w:cs="Calibri"/>
        </w:rPr>
        <w:t>)</w:t>
      </w:r>
    </w:p>
    <w:p w:rsidR="002B4B5F" w:rsidRPr="00F53E88" w:rsidRDefault="000F4C03">
      <w:pPr>
        <w:ind w:left="1360"/>
      </w:pPr>
      <w:r w:rsidRPr="00F53E88">
        <w:rPr>
          <w:rFonts w:ascii="Calibri" w:eastAsia="Calibri" w:hAnsi="Calibri" w:cs="Calibri"/>
          <w:b/>
        </w:rPr>
        <w:t>Let op: je kan er maar 1 tegelijk debuggen.</w:t>
      </w:r>
    </w:p>
    <w:p w:rsidR="002B4B5F" w:rsidRPr="00F53E88" w:rsidRDefault="000F4C03">
      <w:pPr>
        <w:ind w:left="1360"/>
      </w:pPr>
      <w:r w:rsidRPr="00F53E88">
        <w:rPr>
          <w:rFonts w:ascii="Calibri" w:eastAsia="Calibri" w:hAnsi="Calibri" w:cs="Calibri"/>
          <w:b/>
        </w:rPr>
        <w:t xml:space="preserve"> </w:t>
      </w:r>
    </w:p>
    <w:p w:rsidR="002B4B5F" w:rsidRPr="00F53E88" w:rsidRDefault="000F4C03">
      <w:pPr>
        <w:ind w:left="1360"/>
      </w:pPr>
      <w:r w:rsidRPr="00F53E88">
        <w:rPr>
          <w:rFonts w:ascii="Calibri" w:eastAsia="Calibri" w:hAnsi="Calibri" w:cs="Calibri"/>
          <w:b/>
        </w:rPr>
        <w:t xml:space="preserve"> 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lastRenderedPageBreak/>
        <w:t>11.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53E88">
        <w:rPr>
          <w:rFonts w:ascii="Calibri" w:eastAsia="Calibri" w:hAnsi="Calibri" w:cs="Calibri"/>
        </w:rPr>
        <w:t xml:space="preserve">Verander de grootte van de byte-array in de </w:t>
      </w:r>
      <w:proofErr w:type="spellStart"/>
      <w:r w:rsidRPr="00F53E88">
        <w:rPr>
          <w:rFonts w:ascii="Calibri" w:eastAsia="Calibri" w:hAnsi="Calibri" w:cs="Calibri"/>
        </w:rPr>
        <w:t>ReceiveData</w:t>
      </w:r>
      <w:proofErr w:type="spellEnd"/>
      <w:r w:rsidRPr="00F53E88">
        <w:rPr>
          <w:rFonts w:ascii="Calibri" w:eastAsia="Calibri" w:hAnsi="Calibri" w:cs="Calibri"/>
        </w:rPr>
        <w:t xml:space="preserve"> methode eens in 2 i.p.v. 1024. Kijk naar het resultaat.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a.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Welk probleem of welke problemen doen zich voor?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b.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Hoe komt dat?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  <w:color w:val="FF0000"/>
        </w:rPr>
        <w:t>c.</w:t>
      </w:r>
      <w:r w:rsidRPr="00F53E88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  <w:color w:val="FF0000"/>
        </w:rPr>
        <w:t>Bedenk een oplossing.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  <w:b/>
          <w:color w:val="FF0000"/>
        </w:rPr>
        <w:t>d.</w:t>
      </w:r>
      <w:r w:rsidRPr="00F53E88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 </w:t>
      </w:r>
      <w:r w:rsidRPr="00F53E88">
        <w:rPr>
          <w:rFonts w:ascii="Times New Roman" w:eastAsia="Times New Roman" w:hAnsi="Times New Roman" w:cs="Times New Roman"/>
          <w:color w:val="FF0000"/>
          <w:sz w:val="14"/>
          <w:szCs w:val="14"/>
        </w:rPr>
        <w:tab/>
      </w:r>
      <w:r w:rsidRPr="00F53E88">
        <w:rPr>
          <w:rFonts w:ascii="Calibri" w:eastAsia="Calibri" w:hAnsi="Calibri" w:cs="Calibri"/>
          <w:b/>
          <w:color w:val="FF0000"/>
        </w:rPr>
        <w:t>Implementeer deze oplossing.</w:t>
      </w:r>
    </w:p>
    <w:p w:rsidR="002B4B5F" w:rsidRPr="00F53E88" w:rsidRDefault="000F4C03">
      <w:pPr>
        <w:ind w:left="2080"/>
      </w:pPr>
      <w:r w:rsidRPr="00F53E88">
        <w:rPr>
          <w:rFonts w:ascii="Calibri" w:eastAsia="Calibri" w:hAnsi="Calibri" w:cs="Calibri"/>
          <w:b/>
          <w:color w:val="FF0000"/>
        </w:rPr>
        <w:t xml:space="preserve"> </w:t>
      </w:r>
    </w:p>
    <w:p w:rsidR="002B4B5F" w:rsidRPr="00F53E88" w:rsidRDefault="000F4C03">
      <w:pPr>
        <w:ind w:left="1360" w:hanging="360"/>
      </w:pPr>
      <w:r w:rsidRPr="00F53E88">
        <w:rPr>
          <w:rFonts w:ascii="Calibri" w:eastAsia="Calibri" w:hAnsi="Calibri" w:cs="Calibri"/>
        </w:rPr>
        <w:t>12.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53E88">
        <w:rPr>
          <w:rFonts w:ascii="Calibri" w:eastAsia="Calibri" w:hAnsi="Calibri" w:cs="Calibri"/>
        </w:rPr>
        <w:t>Verbeter het programma op de volgende punten: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a.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Foutafhandeling (</w:t>
      </w:r>
      <w:proofErr w:type="spellStart"/>
      <w:r w:rsidRPr="00F53E88">
        <w:rPr>
          <w:rFonts w:ascii="Calibri" w:eastAsia="Calibri" w:hAnsi="Calibri" w:cs="Calibri"/>
        </w:rPr>
        <w:t>try</w:t>
      </w:r>
      <w:proofErr w:type="spellEnd"/>
      <w:r w:rsidRPr="00F53E88">
        <w:rPr>
          <w:rFonts w:ascii="Calibri" w:eastAsia="Calibri" w:hAnsi="Calibri" w:cs="Calibri"/>
        </w:rPr>
        <w:t>..catch..</w:t>
      </w:r>
      <w:proofErr w:type="spellStart"/>
      <w:r w:rsidRPr="00F53E88">
        <w:rPr>
          <w:rFonts w:ascii="Calibri" w:eastAsia="Calibri" w:hAnsi="Calibri" w:cs="Calibri"/>
        </w:rPr>
        <w:t>finally</w:t>
      </w:r>
      <w:proofErr w:type="spellEnd"/>
      <w:r w:rsidRPr="00F53E88">
        <w:rPr>
          <w:rFonts w:ascii="Calibri" w:eastAsia="Calibri" w:hAnsi="Calibri" w:cs="Calibri"/>
        </w:rPr>
        <w:t>), zeker rondom het maken van de verbinding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b.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Schakel knoppen uit die niet ingedrukt mogen worden. (Denk eraan dat je vanuit de andere thread niet zomaar knoppen mag in- en uitschakelen.)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c.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Zorg dat je met zo min mogelijk clicks snel zaken kan testen, bijvoorbeeld door een zinvolle default-invulling te geven, bijvoorbeeld door alvast “127.0.0.1” in de </w:t>
      </w:r>
      <w:proofErr w:type="spellStart"/>
      <w:r w:rsidRPr="00F53E88">
        <w:rPr>
          <w:rFonts w:ascii="Calibri" w:eastAsia="Calibri" w:hAnsi="Calibri" w:cs="Calibri"/>
        </w:rPr>
        <w:t>textbox</w:t>
      </w:r>
      <w:proofErr w:type="spellEnd"/>
      <w:r w:rsidRPr="00F53E88">
        <w:rPr>
          <w:rFonts w:ascii="Calibri" w:eastAsia="Calibri" w:hAnsi="Calibri" w:cs="Calibri"/>
        </w:rPr>
        <w:t xml:space="preserve"> te plaatsen; de berichten te kunnen verzenden door op “enter” te drukken </w:t>
      </w:r>
      <w:proofErr w:type="spellStart"/>
      <w:r w:rsidRPr="00F53E88">
        <w:rPr>
          <w:rFonts w:ascii="Calibri" w:eastAsia="Calibri" w:hAnsi="Calibri" w:cs="Calibri"/>
        </w:rPr>
        <w:t>ipv</w:t>
      </w:r>
      <w:proofErr w:type="spellEnd"/>
      <w:r w:rsidRPr="00F53E88">
        <w:rPr>
          <w:rFonts w:ascii="Calibri" w:eastAsia="Calibri" w:hAnsi="Calibri" w:cs="Calibri"/>
        </w:rPr>
        <w:t xml:space="preserve"> eerst weer je muis aan te moeten raken etc.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d.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>Maak duidelijker welke berichten binnenkomen en welke uitgaan door bijvoorbeeld “&gt;&gt;“ voor binnenkomende tekst te zetten en “&lt;&lt;” voor uitgaande.</w:t>
      </w:r>
    </w:p>
    <w:p w:rsidR="002B4B5F" w:rsidRPr="00F53E88" w:rsidRDefault="000F4C03">
      <w:pPr>
        <w:ind w:left="2080" w:hanging="360"/>
      </w:pPr>
      <w:r w:rsidRPr="00F53E88">
        <w:rPr>
          <w:rFonts w:ascii="Calibri" w:eastAsia="Calibri" w:hAnsi="Calibri" w:cs="Calibri"/>
        </w:rPr>
        <w:t>e.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 w:rsidRPr="00F53E88">
        <w:rPr>
          <w:rFonts w:ascii="Calibri" w:eastAsia="Calibri" w:hAnsi="Calibri" w:cs="Calibri"/>
        </w:rPr>
        <w:t xml:space="preserve">Wat gebeurt er trouwens als de </w:t>
      </w:r>
      <w:proofErr w:type="spellStart"/>
      <w:r w:rsidRPr="00F53E88">
        <w:rPr>
          <w:rFonts w:ascii="Calibri" w:eastAsia="Calibri" w:hAnsi="Calibri" w:cs="Calibri"/>
        </w:rPr>
        <w:t>listbox</w:t>
      </w:r>
      <w:proofErr w:type="spellEnd"/>
      <w:r w:rsidRPr="00F53E88">
        <w:rPr>
          <w:rFonts w:ascii="Calibri" w:eastAsia="Calibri" w:hAnsi="Calibri" w:cs="Calibri"/>
        </w:rPr>
        <w:t xml:space="preserve"> vol loopt? Is dit op te lossen?</w:t>
      </w:r>
    </w:p>
    <w:p w:rsidR="002B4B5F" w:rsidRPr="00F53E88" w:rsidRDefault="000F4C03">
      <w:pPr>
        <w:ind w:left="1800"/>
      </w:pPr>
      <w:r w:rsidRPr="00F53E88">
        <w:t xml:space="preserve"> </w:t>
      </w:r>
    </w:p>
    <w:p w:rsidR="002B4B5F" w:rsidRPr="00F53E88" w:rsidRDefault="000F4C03">
      <w:pPr>
        <w:ind w:left="1800"/>
      </w:pPr>
      <w:r w:rsidRPr="00F53E88">
        <w:t xml:space="preserve"> </w:t>
      </w:r>
    </w:p>
    <w:p w:rsidR="002B4B5F" w:rsidRPr="00F53E88" w:rsidRDefault="002B4B5F">
      <w:pPr>
        <w:spacing w:line="256" w:lineRule="auto"/>
      </w:pPr>
    </w:p>
    <w:p w:rsidR="002B4B5F" w:rsidRPr="00F53E88" w:rsidRDefault="000F4C03"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2B4B5F">
      <w:pPr>
        <w:pStyle w:val="Kop1"/>
        <w:ind w:left="720"/>
        <w:rPr>
          <w:ins w:id="3" w:author="Thomas van der Zee" w:date="2017-02-14T10:56:00Z"/>
          <w:rFonts w:ascii="Times New Roman" w:eastAsia="Times New Roman" w:hAnsi="Times New Roman" w:cs="Times New Roman"/>
          <w:sz w:val="14"/>
          <w:szCs w:val="14"/>
          <w:rPrChange w:id="4" w:author="Thomas van der Zee" w:date="2017-02-14T10:56:00Z">
            <w:rPr>
              <w:ins w:id="5" w:author="Thomas van der Zee" w:date="2017-02-14T10:56:00Z"/>
            </w:rPr>
          </w:rPrChange>
        </w:rPr>
      </w:pPr>
      <w:bookmarkStart w:id="6" w:name="_zi4zfwq05pjk" w:colFirst="0" w:colLast="0"/>
      <w:bookmarkEnd w:id="6"/>
    </w:p>
    <w:p w:rsidR="002B4B5F" w:rsidRPr="00F53E88" w:rsidRDefault="000F4C03">
      <w:pPr>
        <w:pStyle w:val="Kop1"/>
        <w:ind w:left="720"/>
        <w:rPr>
          <w:ins w:id="7" w:author="Thomas van der Zee" w:date="2017-02-14T10:56:00Z"/>
          <w:rFonts w:ascii="Times New Roman" w:eastAsia="Times New Roman" w:hAnsi="Times New Roman" w:cs="Times New Roman"/>
          <w:sz w:val="14"/>
          <w:szCs w:val="14"/>
          <w:rPrChange w:id="8" w:author="Thomas van der Zee" w:date="2017-02-14T10:56:00Z">
            <w:rPr>
              <w:ins w:id="9" w:author="Thomas van der Zee" w:date="2017-02-14T10:56:00Z"/>
            </w:rPr>
          </w:rPrChange>
        </w:rPr>
      </w:pPr>
      <w:bookmarkStart w:id="10" w:name="_4h7y1hscow8s" w:colFirst="0" w:colLast="0"/>
      <w:bookmarkEnd w:id="10"/>
      <w:ins w:id="11" w:author="Thomas van der Zee" w:date="2017-02-14T10:56:00Z">
        <w:r w:rsidRPr="00F53E88">
          <w:br w:type="page"/>
        </w:r>
      </w:ins>
    </w:p>
    <w:p w:rsidR="002B4B5F" w:rsidRPr="00F53E88" w:rsidRDefault="000F4C03">
      <w:pPr>
        <w:pStyle w:val="Kop1"/>
        <w:ind w:left="720"/>
      </w:pPr>
      <w:bookmarkStart w:id="12" w:name="_1fob9te" w:colFirst="0" w:colLast="0"/>
      <w:bookmarkEnd w:id="12"/>
      <w:r w:rsidRPr="00F53E88"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 w:rsidRPr="00F53E88">
        <w:rPr>
          <w:b/>
        </w:rPr>
        <w:t>[Beroepsproduct]</w:t>
      </w:r>
      <w:r w:rsidRPr="00F53E88">
        <w:t xml:space="preserve"> Multi-Client uitbreiding</w:t>
      </w:r>
    </w:p>
    <w:p w:rsidR="002B4B5F" w:rsidRPr="00F53E88" w:rsidRDefault="000F4C03">
      <w:pPr>
        <w:ind w:left="1080"/>
      </w:pPr>
      <w:r w:rsidRPr="00F53E88">
        <w:t xml:space="preserve"> </w:t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</w:rPr>
        <w:t xml:space="preserve">Het is nu slechts mogelijk om maar met 1 </w:t>
      </w:r>
      <w:proofErr w:type="spellStart"/>
      <w:r w:rsidRPr="00F53E88">
        <w:rPr>
          <w:rFonts w:ascii="Calibri" w:eastAsia="Calibri" w:hAnsi="Calibri" w:cs="Calibri"/>
        </w:rPr>
        <w:t>client</w:t>
      </w:r>
      <w:proofErr w:type="spellEnd"/>
      <w:r w:rsidRPr="00F53E88">
        <w:rPr>
          <w:rFonts w:ascii="Calibri" w:eastAsia="Calibri" w:hAnsi="Calibri" w:cs="Calibri"/>
        </w:rPr>
        <w:t xml:space="preserve"> tegelijkertijd te verbinden, maar het is leuker om met meerdere </w:t>
      </w:r>
      <w:proofErr w:type="spellStart"/>
      <w:r w:rsidRPr="00F53E88">
        <w:rPr>
          <w:rFonts w:ascii="Calibri" w:eastAsia="Calibri" w:hAnsi="Calibri" w:cs="Calibri"/>
        </w:rPr>
        <w:t>clients</w:t>
      </w:r>
      <w:proofErr w:type="spellEnd"/>
      <w:r w:rsidRPr="00F53E88">
        <w:rPr>
          <w:rFonts w:ascii="Calibri" w:eastAsia="Calibri" w:hAnsi="Calibri" w:cs="Calibri"/>
        </w:rPr>
        <w:t xml:space="preserve"> in een groepsgesprek te komen. Hieronder wordt deze gewenste architectuur, welke o.a. ook door</w:t>
      </w:r>
      <w:hyperlink r:id="rId10">
        <w:r w:rsidRPr="00F53E88">
          <w:rPr>
            <w:rFonts w:ascii="Calibri" w:eastAsia="Calibri" w:hAnsi="Calibri" w:cs="Calibri"/>
          </w:rPr>
          <w:t xml:space="preserve"> </w:t>
        </w:r>
      </w:hyperlink>
      <w:hyperlink r:id="rId11">
        <w:r w:rsidRPr="00F53E88">
          <w:rPr>
            <w:rFonts w:ascii="Calibri" w:eastAsia="Calibri" w:hAnsi="Calibri" w:cs="Calibri"/>
            <w:color w:val="1155CC"/>
            <w:u w:val="single"/>
          </w:rPr>
          <w:t xml:space="preserve">IRC [Internet </w:t>
        </w:r>
        <w:proofErr w:type="spellStart"/>
        <w:r w:rsidRPr="00F53E88">
          <w:rPr>
            <w:rFonts w:ascii="Calibri" w:eastAsia="Calibri" w:hAnsi="Calibri" w:cs="Calibri"/>
            <w:color w:val="1155CC"/>
            <w:u w:val="single"/>
          </w:rPr>
          <w:t>Relay</w:t>
        </w:r>
        <w:proofErr w:type="spellEnd"/>
        <w:r w:rsidRPr="00F53E88">
          <w:rPr>
            <w:rFonts w:ascii="Calibri" w:eastAsia="Calibri" w:hAnsi="Calibri" w:cs="Calibri"/>
            <w:color w:val="1155CC"/>
            <w:u w:val="single"/>
          </w:rPr>
          <w:t xml:space="preserve"> Chat]</w:t>
        </w:r>
      </w:hyperlink>
      <w:r w:rsidRPr="00F53E88">
        <w:rPr>
          <w:rFonts w:ascii="Calibri" w:eastAsia="Calibri" w:hAnsi="Calibri" w:cs="Calibri"/>
        </w:rPr>
        <w:t xml:space="preserve"> wordt toegepast, schematisch weergegeven:</w:t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</w:rPr>
        <w:t xml:space="preserve"> </w:t>
      </w:r>
      <w:r w:rsidRPr="00F53E88">
        <w:rPr>
          <w:noProof/>
        </w:rPr>
        <w:drawing>
          <wp:inline distT="114300" distB="114300" distL="114300" distR="114300">
            <wp:extent cx="5410200" cy="37433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l="564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  <w:b/>
        </w:rPr>
        <w:t xml:space="preserve">Functionele </w:t>
      </w:r>
      <w:proofErr w:type="spellStart"/>
      <w:r w:rsidRPr="00F53E88">
        <w:rPr>
          <w:rFonts w:ascii="Calibri" w:eastAsia="Calibri" w:hAnsi="Calibri" w:cs="Calibri"/>
          <w:b/>
        </w:rPr>
        <w:t>requirements</w:t>
      </w:r>
      <w:proofErr w:type="spellEnd"/>
      <w:r w:rsidRPr="00F53E88">
        <w:rPr>
          <w:rFonts w:ascii="Calibri" w:eastAsia="Calibri" w:hAnsi="Calibri" w:cs="Calibri"/>
          <w:b/>
        </w:rPr>
        <w:t>: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De gebruiker is in staat om berichten te verzenden naar alle andere gebruikers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De gebruiker is in staat om berichten te ontvangen van alle andere gebruikers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De gebruiker kan zich aanmelden om deel te nemen aan de berichtenstroom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De gebruiker is te allen tijde in staat om zich af te melden van de berichtenstroom</w:t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  <w:b/>
        </w:rPr>
        <w:t xml:space="preserve">Technische </w:t>
      </w:r>
      <w:proofErr w:type="spellStart"/>
      <w:r w:rsidRPr="00F53E88">
        <w:rPr>
          <w:rFonts w:ascii="Calibri" w:eastAsia="Calibri" w:hAnsi="Calibri" w:cs="Calibri"/>
          <w:b/>
        </w:rPr>
        <w:t>requirements</w:t>
      </w:r>
      <w:proofErr w:type="spellEnd"/>
      <w:r w:rsidRPr="00F53E88">
        <w:rPr>
          <w:rFonts w:ascii="Calibri" w:eastAsia="Calibri" w:hAnsi="Calibri" w:cs="Calibri"/>
          <w:b/>
        </w:rPr>
        <w:t>: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Het systeem wordt geschreven in C# op het .Net platform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Netwerkverkeer gebeurt op basis van het TCP protocol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 xml:space="preserve">Er wordt gebruik gemaakt van </w:t>
      </w:r>
      <w:proofErr w:type="spellStart"/>
      <w:r w:rsidRPr="00F53E88">
        <w:rPr>
          <w:rFonts w:ascii="Calibri" w:eastAsia="Calibri" w:hAnsi="Calibri" w:cs="Calibri"/>
        </w:rPr>
        <w:t>multi-threading</w:t>
      </w:r>
      <w:proofErr w:type="spellEnd"/>
      <w:r w:rsidRPr="00F53E88">
        <w:rPr>
          <w:rFonts w:ascii="Calibri" w:eastAsia="Calibri" w:hAnsi="Calibri" w:cs="Calibri"/>
        </w:rPr>
        <w:t xml:space="preserve"> en/of asynchrone afhandeling.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 xml:space="preserve">Het systeem moet om kunnen gaan met een variabele buffergrootte. Deze moet instelbaar zijn vanaf de </w:t>
      </w:r>
      <w:proofErr w:type="spellStart"/>
      <w:r w:rsidRPr="00F53E88">
        <w:rPr>
          <w:rFonts w:ascii="Calibri" w:eastAsia="Calibri" w:hAnsi="Calibri" w:cs="Calibri"/>
        </w:rPr>
        <w:t>user-interface</w:t>
      </w:r>
      <w:proofErr w:type="spellEnd"/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Het systeem maakt inzichtelijk wat er zich afspeelt op netwerkniveau.</w:t>
      </w:r>
    </w:p>
    <w:p w:rsidR="002B4B5F" w:rsidRPr="00F53E88" w:rsidRDefault="000F4C03">
      <w:pPr>
        <w:ind w:left="180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2B4B5F">
      <w:pPr>
        <w:ind w:left="1080"/>
        <w:rPr>
          <w:ins w:id="13" w:author="Thomas van der Zee" w:date="2017-02-19T11:08:00Z"/>
          <w:rFonts w:ascii="Calibri" w:eastAsia="Calibri" w:hAnsi="Calibri" w:cs="Calibri"/>
          <w:b/>
          <w:rPrChange w:id="14" w:author="Thomas van der Zee" w:date="2017-02-19T11:08:00Z">
            <w:rPr>
              <w:ins w:id="15" w:author="Thomas van der Zee" w:date="2017-02-19T11:08:00Z"/>
            </w:rPr>
          </w:rPrChange>
        </w:rPr>
      </w:pPr>
    </w:p>
    <w:p w:rsidR="002B4B5F" w:rsidRPr="00F53E88" w:rsidRDefault="000F4C03">
      <w:pPr>
        <w:ind w:left="1080"/>
        <w:rPr>
          <w:ins w:id="16" w:author="Thomas van der Zee" w:date="2017-02-19T11:08:00Z"/>
          <w:rFonts w:ascii="Calibri" w:eastAsia="Calibri" w:hAnsi="Calibri" w:cs="Calibri"/>
          <w:b/>
          <w:rPrChange w:id="17" w:author="Thomas van der Zee" w:date="2017-02-19T11:08:00Z">
            <w:rPr>
              <w:ins w:id="18" w:author="Thomas van der Zee" w:date="2017-02-19T11:08:00Z"/>
            </w:rPr>
          </w:rPrChange>
        </w:rPr>
      </w:pPr>
      <w:ins w:id="19" w:author="Thomas van der Zee" w:date="2017-02-19T11:08:00Z">
        <w:r w:rsidRPr="00F53E88">
          <w:br w:type="page"/>
        </w:r>
      </w:ins>
    </w:p>
    <w:p w:rsidR="002B4B5F" w:rsidRPr="00F53E88" w:rsidRDefault="000F4C03">
      <w:pPr>
        <w:ind w:left="1080"/>
      </w:pPr>
      <w:r w:rsidRPr="00F53E88">
        <w:rPr>
          <w:rFonts w:ascii="Calibri" w:eastAsia="Calibri" w:hAnsi="Calibri" w:cs="Calibri"/>
          <w:b/>
        </w:rPr>
        <w:lastRenderedPageBreak/>
        <w:t xml:space="preserve">Niet-functionele </w:t>
      </w:r>
      <w:proofErr w:type="spellStart"/>
      <w:r w:rsidRPr="00F53E88">
        <w:rPr>
          <w:rFonts w:ascii="Calibri" w:eastAsia="Calibri" w:hAnsi="Calibri" w:cs="Calibri"/>
          <w:b/>
        </w:rPr>
        <w:t>requirements</w:t>
      </w:r>
      <w:proofErr w:type="spellEnd"/>
      <w:r w:rsidRPr="00F53E88">
        <w:rPr>
          <w:rFonts w:ascii="Calibri" w:eastAsia="Calibri" w:hAnsi="Calibri" w:cs="Calibri"/>
          <w:b/>
        </w:rPr>
        <w:t>: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Het systeem moet robuust zijn. Dit houdt in dat er goed moet worden omgegaan met protocol fouten, verkeerde user-input etc.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Het systeem moet minstens 20 gelijktijdige gebruikers ondersteunen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 xml:space="preserve">De </w:t>
      </w:r>
      <w:proofErr w:type="spellStart"/>
      <w:r w:rsidRPr="00F53E88">
        <w:rPr>
          <w:rFonts w:ascii="Calibri" w:eastAsia="Calibri" w:hAnsi="Calibri" w:cs="Calibri"/>
        </w:rPr>
        <w:t>user-interface</w:t>
      </w:r>
      <w:proofErr w:type="spellEnd"/>
      <w:r w:rsidRPr="00F53E88">
        <w:rPr>
          <w:rFonts w:ascii="Calibri" w:eastAsia="Calibri" w:hAnsi="Calibri" w:cs="Calibri"/>
        </w:rPr>
        <w:t xml:space="preserve"> is te allen tijde responsief.</w:t>
      </w:r>
    </w:p>
    <w:p w:rsidR="002B4B5F" w:rsidRPr="00F53E88" w:rsidRDefault="000F4C03">
      <w:pPr>
        <w:ind w:left="1800"/>
      </w:pPr>
      <w:r w:rsidRPr="00F53E88">
        <w:rPr>
          <w:rFonts w:ascii="Calibri" w:eastAsia="Calibri" w:hAnsi="Calibri" w:cs="Calibri"/>
        </w:rPr>
        <w:t xml:space="preserve"> </w:t>
      </w:r>
    </w:p>
    <w:p w:rsidR="002B4B5F" w:rsidRPr="00F53E88" w:rsidRDefault="000F4C03">
      <w:pPr>
        <w:ind w:left="1080"/>
        <w:rPr>
          <w:lang w:val="en-CA"/>
        </w:rPr>
      </w:pPr>
      <w:r w:rsidRPr="00F53E88">
        <w:rPr>
          <w:rFonts w:ascii="Calibri" w:eastAsia="Calibri" w:hAnsi="Calibri" w:cs="Calibri"/>
          <w:b/>
          <w:lang w:val="en-CA"/>
        </w:rPr>
        <w:t>Deployment requirements:</w:t>
      </w:r>
    </w:p>
    <w:p w:rsidR="002B4B5F" w:rsidRPr="00F53E88" w:rsidRDefault="000F4C03">
      <w:pPr>
        <w:ind w:left="1800" w:hanging="360"/>
        <w:rPr>
          <w:lang w:val="en-CA"/>
        </w:rPr>
      </w:pPr>
      <w:r w:rsidRPr="00F53E88">
        <w:rPr>
          <w:lang w:val="en-CA"/>
        </w:rPr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  <w:lang w:val="en-CA"/>
        </w:rPr>
        <w:t xml:space="preserve">       </w:t>
      </w:r>
      <w:proofErr w:type="spellStart"/>
      <w:r w:rsidRPr="00F53E88">
        <w:rPr>
          <w:rFonts w:ascii="Calibri" w:eastAsia="Calibri" w:hAnsi="Calibri" w:cs="Calibri"/>
          <w:lang w:val="en-CA"/>
        </w:rPr>
        <w:t>Annotaties</w:t>
      </w:r>
      <w:proofErr w:type="spellEnd"/>
      <w:r w:rsidRPr="00F53E88">
        <w:rPr>
          <w:rFonts w:ascii="Calibri" w:eastAsia="Calibri" w:hAnsi="Calibri" w:cs="Calibri"/>
          <w:lang w:val="en-CA"/>
        </w:rPr>
        <w:t xml:space="preserve"> van </w:t>
      </w:r>
      <w:proofErr w:type="spellStart"/>
      <w:r w:rsidRPr="00F53E88">
        <w:rPr>
          <w:rFonts w:ascii="Calibri" w:eastAsia="Calibri" w:hAnsi="Calibri" w:cs="Calibri"/>
          <w:lang w:val="en-CA"/>
        </w:rPr>
        <w:t>methodes</w:t>
      </w:r>
      <w:proofErr w:type="spellEnd"/>
      <w:r w:rsidRPr="00F53E88">
        <w:rPr>
          <w:rFonts w:ascii="Calibri" w:eastAsia="Calibri" w:hAnsi="Calibri" w:cs="Calibri"/>
          <w:lang w:val="en-CA"/>
        </w:rPr>
        <w:t xml:space="preserve">, input &amp; output parameters </w:t>
      </w:r>
      <w:proofErr w:type="spellStart"/>
      <w:r w:rsidRPr="00F53E88">
        <w:rPr>
          <w:rFonts w:ascii="Calibri" w:eastAsia="Calibri" w:hAnsi="Calibri" w:cs="Calibri"/>
          <w:lang w:val="en-CA"/>
        </w:rPr>
        <w:t>en</w:t>
      </w:r>
      <w:proofErr w:type="spellEnd"/>
      <w:r w:rsidRPr="00F53E88">
        <w:rPr>
          <w:rFonts w:ascii="Calibri" w:eastAsia="Calibri" w:hAnsi="Calibri" w:cs="Calibri"/>
          <w:lang w:val="en-CA"/>
        </w:rPr>
        <w:t xml:space="preserve"> types</w:t>
      </w: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 xml:space="preserve">Annotaties van alle control </w:t>
      </w:r>
      <w:proofErr w:type="spellStart"/>
      <w:r w:rsidRPr="00F53E88">
        <w:rPr>
          <w:rFonts w:ascii="Calibri" w:eastAsia="Calibri" w:hAnsi="Calibri" w:cs="Calibri"/>
        </w:rPr>
        <w:t>structures</w:t>
      </w:r>
      <w:proofErr w:type="spellEnd"/>
      <w:r w:rsidRPr="00F53E88">
        <w:rPr>
          <w:rFonts w:ascii="Calibri" w:eastAsia="Calibri" w:hAnsi="Calibri" w:cs="Calibri"/>
        </w:rPr>
        <w:t xml:space="preserve"> (</w:t>
      </w:r>
      <w:proofErr w:type="spellStart"/>
      <w:r w:rsidRPr="00F53E88">
        <w:rPr>
          <w:rFonts w:ascii="Calibri" w:eastAsia="Calibri" w:hAnsi="Calibri" w:cs="Calibri"/>
        </w:rPr>
        <w:t>if</w:t>
      </w:r>
      <w:proofErr w:type="spellEnd"/>
      <w:r w:rsidRPr="00F53E88">
        <w:rPr>
          <w:rFonts w:ascii="Calibri" w:eastAsia="Calibri" w:hAnsi="Calibri" w:cs="Calibri"/>
        </w:rPr>
        <w:t>...</w:t>
      </w:r>
      <w:proofErr w:type="spellStart"/>
      <w:r w:rsidRPr="00F53E88">
        <w:rPr>
          <w:rFonts w:ascii="Calibri" w:eastAsia="Calibri" w:hAnsi="Calibri" w:cs="Calibri"/>
        </w:rPr>
        <w:t>then</w:t>
      </w:r>
      <w:proofErr w:type="spellEnd"/>
      <w:r w:rsidRPr="00F53E88">
        <w:rPr>
          <w:rFonts w:ascii="Calibri" w:eastAsia="Calibri" w:hAnsi="Calibri" w:cs="Calibri"/>
        </w:rPr>
        <w:t xml:space="preserve">, loop, </w:t>
      </w:r>
      <w:proofErr w:type="spellStart"/>
      <w:r w:rsidRPr="00F53E88">
        <w:rPr>
          <w:rFonts w:ascii="Calibri" w:eastAsia="Calibri" w:hAnsi="Calibri" w:cs="Calibri"/>
        </w:rPr>
        <w:t>while</w:t>
      </w:r>
      <w:proofErr w:type="spellEnd"/>
      <w:r w:rsidRPr="00F53E88">
        <w:rPr>
          <w:rFonts w:ascii="Calibri" w:eastAsia="Calibri" w:hAnsi="Calibri" w:cs="Calibri"/>
        </w:rPr>
        <w:t xml:space="preserve"> </w:t>
      </w:r>
      <w:proofErr w:type="spellStart"/>
      <w:r w:rsidRPr="00F53E88">
        <w:rPr>
          <w:rFonts w:ascii="Calibri" w:eastAsia="Calibri" w:hAnsi="Calibri" w:cs="Calibri"/>
        </w:rPr>
        <w:t>etc</w:t>
      </w:r>
      <w:proofErr w:type="spellEnd"/>
      <w:r w:rsidRPr="00F53E88">
        <w:rPr>
          <w:rFonts w:ascii="Calibri" w:eastAsia="Calibri" w:hAnsi="Calibri" w:cs="Calibri"/>
        </w:rPr>
        <w:t>)</w:t>
      </w:r>
    </w:p>
    <w:p w:rsidR="002B4B5F" w:rsidRPr="00F53E88" w:rsidRDefault="002B4B5F">
      <w:pPr>
        <w:ind w:left="1800" w:hanging="360"/>
      </w:pPr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Documentatie van gebruikte concepten, waaronder</w:t>
      </w:r>
    </w:p>
    <w:p w:rsidR="002B4B5F" w:rsidRPr="00F53E88" w:rsidRDefault="000F4C03">
      <w:pPr>
        <w:ind w:left="2520" w:hanging="360"/>
        <w:rPr>
          <w:lang w:val="en-CA"/>
        </w:rPr>
      </w:pPr>
      <w:r w:rsidRPr="00F53E88">
        <w:rPr>
          <w:rFonts w:ascii="Courier New" w:eastAsia="Courier New" w:hAnsi="Courier New" w:cs="Courier New"/>
          <w:lang w:val="en-CA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  <w:lang w:val="en-CA"/>
        </w:rPr>
        <w:t xml:space="preserve">   </w:t>
      </w:r>
      <w:r w:rsidRPr="00F53E88">
        <w:rPr>
          <w:rFonts w:ascii="Calibri" w:eastAsia="Calibri" w:hAnsi="Calibri" w:cs="Calibri"/>
          <w:lang w:val="en-CA"/>
        </w:rPr>
        <w:t>Generics</w:t>
      </w:r>
    </w:p>
    <w:p w:rsidR="002B4B5F" w:rsidRPr="00F53E88" w:rsidRDefault="000F4C03">
      <w:pPr>
        <w:ind w:left="2520" w:hanging="360"/>
        <w:rPr>
          <w:lang w:val="en-CA"/>
        </w:rPr>
      </w:pPr>
      <w:r w:rsidRPr="00F53E88">
        <w:rPr>
          <w:rFonts w:ascii="Courier New" w:eastAsia="Courier New" w:hAnsi="Courier New" w:cs="Courier New"/>
          <w:lang w:val="en-CA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  <w:lang w:val="en-CA"/>
        </w:rPr>
        <w:t xml:space="preserve">   </w:t>
      </w:r>
      <w:r w:rsidRPr="00F53E88">
        <w:rPr>
          <w:rFonts w:ascii="Calibri" w:eastAsia="Calibri" w:hAnsi="Calibri" w:cs="Calibri"/>
          <w:lang w:val="en-CA"/>
        </w:rPr>
        <w:t>Boxing &amp; Unboxing</w:t>
      </w:r>
    </w:p>
    <w:p w:rsidR="002B4B5F" w:rsidRPr="00F53E88" w:rsidRDefault="000F4C03">
      <w:pPr>
        <w:ind w:left="2520" w:hanging="360"/>
        <w:rPr>
          <w:lang w:val="en-CA"/>
        </w:rPr>
      </w:pPr>
      <w:r w:rsidRPr="00F53E88">
        <w:rPr>
          <w:rFonts w:ascii="Courier New" w:eastAsia="Courier New" w:hAnsi="Courier New" w:cs="Courier New"/>
          <w:lang w:val="en-CA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  <w:lang w:val="en-CA"/>
        </w:rPr>
        <w:t xml:space="preserve">   </w:t>
      </w:r>
      <w:r w:rsidRPr="00F53E88">
        <w:rPr>
          <w:rFonts w:ascii="Calibri" w:eastAsia="Calibri" w:hAnsi="Calibri" w:cs="Calibri"/>
          <w:lang w:val="en-CA"/>
        </w:rPr>
        <w:t>Delegates &amp; Invoke</w:t>
      </w:r>
    </w:p>
    <w:p w:rsidR="002B4B5F" w:rsidRPr="00F53E88" w:rsidRDefault="000F4C03">
      <w:pPr>
        <w:ind w:left="2520" w:hanging="360"/>
      </w:pPr>
      <w:r w:rsidRPr="00F53E88">
        <w:rPr>
          <w:rFonts w:ascii="Courier New" w:eastAsia="Courier New" w:hAnsi="Courier New" w:cs="Courier New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spellStart"/>
      <w:r w:rsidRPr="00F53E88">
        <w:rPr>
          <w:rFonts w:ascii="Calibri" w:eastAsia="Calibri" w:hAnsi="Calibri" w:cs="Calibri"/>
        </w:rPr>
        <w:t>Threading</w:t>
      </w:r>
      <w:proofErr w:type="spellEnd"/>
      <w:r w:rsidRPr="00F53E88">
        <w:rPr>
          <w:rFonts w:ascii="Calibri" w:eastAsia="Calibri" w:hAnsi="Calibri" w:cs="Calibri"/>
        </w:rPr>
        <w:t xml:space="preserve"> &amp; </w:t>
      </w:r>
      <w:proofErr w:type="spellStart"/>
      <w:r w:rsidRPr="00F53E88">
        <w:rPr>
          <w:rFonts w:ascii="Calibri" w:eastAsia="Calibri" w:hAnsi="Calibri" w:cs="Calibri"/>
        </w:rPr>
        <w:t>Async</w:t>
      </w:r>
      <w:proofErr w:type="spellEnd"/>
    </w:p>
    <w:p w:rsidR="002B4B5F" w:rsidRPr="00F53E88" w:rsidRDefault="000F4C03">
      <w:pPr>
        <w:ind w:left="1800" w:hanging="360"/>
      </w:pPr>
      <w:r w:rsidRPr="00F53E88">
        <w:t>·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F53E88">
        <w:rPr>
          <w:rFonts w:ascii="Calibri" w:eastAsia="Calibri" w:hAnsi="Calibri" w:cs="Calibri"/>
        </w:rPr>
        <w:t>In de vorm van:</w:t>
      </w:r>
    </w:p>
    <w:p w:rsidR="002B4B5F" w:rsidRPr="00F53E88" w:rsidRDefault="000F4C03">
      <w:pPr>
        <w:ind w:left="2520" w:hanging="360"/>
      </w:pPr>
      <w:r w:rsidRPr="00F53E88">
        <w:rPr>
          <w:rFonts w:ascii="Courier New" w:eastAsia="Courier New" w:hAnsi="Courier New" w:cs="Courier New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F53E88">
        <w:rPr>
          <w:rFonts w:ascii="Calibri" w:eastAsia="Calibri" w:hAnsi="Calibri" w:cs="Calibri"/>
        </w:rPr>
        <w:t>Beschrijving van concept in eigen woorden</w:t>
      </w:r>
    </w:p>
    <w:p w:rsidR="002B4B5F" w:rsidRPr="00F53E88" w:rsidRDefault="000F4C03">
      <w:pPr>
        <w:ind w:left="2520" w:hanging="360"/>
      </w:pPr>
      <w:r w:rsidRPr="00F53E88">
        <w:rPr>
          <w:rFonts w:ascii="Courier New" w:eastAsia="Courier New" w:hAnsi="Courier New" w:cs="Courier New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F53E88">
        <w:rPr>
          <w:rFonts w:ascii="Calibri" w:eastAsia="Calibri" w:hAnsi="Calibri" w:cs="Calibri"/>
        </w:rPr>
        <w:t>Code voorbeeld van je eigen code</w:t>
      </w:r>
    </w:p>
    <w:p w:rsidR="002B4B5F" w:rsidRPr="00F53E88" w:rsidRDefault="000F4C03">
      <w:pPr>
        <w:ind w:left="2520" w:hanging="360"/>
      </w:pPr>
      <w:r w:rsidRPr="00F53E88">
        <w:rPr>
          <w:rFonts w:ascii="Courier New" w:eastAsia="Courier New" w:hAnsi="Courier New" w:cs="Courier New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F53E88">
        <w:rPr>
          <w:rFonts w:ascii="Calibri" w:eastAsia="Calibri" w:hAnsi="Calibri" w:cs="Calibri"/>
        </w:rPr>
        <w:t>Authentieke en gezaghebbende bronnen</w:t>
      </w:r>
    </w:p>
    <w:p w:rsidR="002B4B5F" w:rsidRPr="00F53E88" w:rsidRDefault="000F4C03">
      <w:pPr>
        <w:spacing w:line="256" w:lineRule="auto"/>
        <w:ind w:left="2520" w:hanging="360"/>
      </w:pPr>
      <w:r w:rsidRPr="00F53E88">
        <w:rPr>
          <w:rFonts w:ascii="Courier New" w:eastAsia="Courier New" w:hAnsi="Courier New" w:cs="Courier New"/>
        </w:rPr>
        <w:t>o</w:t>
      </w:r>
      <w:r w:rsidRPr="00F53E88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F53E88">
        <w:rPr>
          <w:rFonts w:ascii="Calibri" w:eastAsia="Calibri" w:hAnsi="Calibri" w:cs="Calibri"/>
        </w:rPr>
        <w:t>Alternatieven</w:t>
      </w:r>
    </w:p>
    <w:p w:rsidR="002B4B5F" w:rsidRPr="00F53E88" w:rsidRDefault="000F4C03">
      <w:r w:rsidRPr="00F53E88">
        <w:t xml:space="preserve"> </w:t>
      </w:r>
    </w:p>
    <w:p w:rsidR="002B4B5F" w:rsidRPr="00F53E88" w:rsidRDefault="002B4B5F"/>
    <w:p w:rsidR="002B4B5F" w:rsidRPr="00F53E88" w:rsidRDefault="000F4C03">
      <w:pPr>
        <w:pStyle w:val="Kop1"/>
      </w:pPr>
      <w:bookmarkStart w:id="20" w:name="_3znysh7" w:colFirst="0" w:colLast="0"/>
      <w:bookmarkEnd w:id="20"/>
      <w:r w:rsidRPr="00F53E88">
        <w:t>Test cases</w:t>
      </w:r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r w:rsidRPr="00F53E88">
        <w:t>Twee servers op een zelfde IP en Port</w:t>
      </w:r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r w:rsidRPr="00F53E88">
        <w:t xml:space="preserve">Start </w:t>
      </w:r>
      <w:proofErr w:type="spellStart"/>
      <w:r w:rsidRPr="00F53E88">
        <w:t>chatApp</w:t>
      </w:r>
      <w:proofErr w:type="spellEnd"/>
      <w:r w:rsidRPr="00F53E88">
        <w:t xml:space="preserve"> 1 op </w:t>
      </w:r>
      <w:proofErr w:type="spellStart"/>
      <w:r w:rsidRPr="00F53E88">
        <w:t>local</w:t>
      </w:r>
      <w:proofErr w:type="spellEnd"/>
      <w:r w:rsidRPr="00F53E88">
        <w:t xml:space="preserve"> host, open een tweede app kies je ook voor host.</w:t>
      </w:r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proofErr w:type="spellStart"/>
      <w:r w:rsidRPr="00F53E88">
        <w:t>Connecten</w:t>
      </w:r>
      <w:proofErr w:type="spellEnd"/>
      <w:r w:rsidRPr="00F53E88">
        <w:t xml:space="preserve"> wanneer er geen server is</w:t>
      </w:r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r w:rsidRPr="00F53E88">
        <w:t xml:space="preserve">Start </w:t>
      </w:r>
      <w:proofErr w:type="spellStart"/>
      <w:r w:rsidRPr="00F53E88">
        <w:t>chatApp</w:t>
      </w:r>
      <w:proofErr w:type="spellEnd"/>
      <w:r w:rsidRPr="00F53E88">
        <w:t xml:space="preserve"> 1 probeer te </w:t>
      </w:r>
      <w:proofErr w:type="spellStart"/>
      <w:r w:rsidRPr="00F53E88">
        <w:t>connecten</w:t>
      </w:r>
      <w:proofErr w:type="spellEnd"/>
      <w:r w:rsidRPr="00F53E88">
        <w:t xml:space="preserve"> terwijl er geen server actief is.</w:t>
      </w:r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proofErr w:type="spellStart"/>
      <w:r w:rsidRPr="00F53E88">
        <w:t>Connecten</w:t>
      </w:r>
      <w:proofErr w:type="spellEnd"/>
      <w:r w:rsidRPr="00F53E88">
        <w:t xml:space="preserve"> zonder username</w:t>
      </w:r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r w:rsidRPr="00F53E88">
        <w:t xml:space="preserve">Start </w:t>
      </w:r>
      <w:proofErr w:type="spellStart"/>
      <w:r w:rsidRPr="00F53E88">
        <w:t>chatApp</w:t>
      </w:r>
      <w:proofErr w:type="spellEnd"/>
      <w:r w:rsidRPr="00F53E88">
        <w:t xml:space="preserve"> 1 probeer te </w:t>
      </w:r>
      <w:proofErr w:type="spellStart"/>
      <w:r w:rsidRPr="00F53E88">
        <w:t>connecten</w:t>
      </w:r>
      <w:proofErr w:type="spellEnd"/>
      <w:r w:rsidRPr="00F53E88">
        <w:t xml:space="preserve"> zonder dat je een username hebt ingevuld.</w:t>
      </w:r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r w:rsidRPr="00F53E88">
        <w:t xml:space="preserve">Server </w:t>
      </w:r>
      <w:proofErr w:type="spellStart"/>
      <w:r w:rsidRPr="00F53E88">
        <w:t>disconnecten</w:t>
      </w:r>
      <w:proofErr w:type="spellEnd"/>
      <w:r w:rsidRPr="00F53E88">
        <w:t xml:space="preserve"> wanneer er </w:t>
      </w:r>
      <w:proofErr w:type="spellStart"/>
      <w:r w:rsidRPr="00F53E88">
        <w:t>clients</w:t>
      </w:r>
      <w:proofErr w:type="spellEnd"/>
      <w:r w:rsidRPr="00F53E88">
        <w:t xml:space="preserve"> zijn verbonden</w:t>
      </w:r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r w:rsidRPr="00F53E88">
        <w:t xml:space="preserve">Start een chatserver en 1 of 2 </w:t>
      </w:r>
      <w:proofErr w:type="spellStart"/>
      <w:r w:rsidRPr="00F53E88">
        <w:t>clients</w:t>
      </w:r>
      <w:proofErr w:type="spellEnd"/>
      <w:r w:rsidRPr="00F53E88">
        <w:t xml:space="preserve">. Stuur berichten naar elkaar en druk vervolgens op de server op </w:t>
      </w:r>
      <w:proofErr w:type="spellStart"/>
      <w:r w:rsidRPr="00F53E88">
        <w:t>disconnect</w:t>
      </w:r>
      <w:proofErr w:type="spellEnd"/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proofErr w:type="spellStart"/>
      <w:r w:rsidRPr="00F53E88">
        <w:t>Resize</w:t>
      </w:r>
      <w:proofErr w:type="spellEnd"/>
      <w:r w:rsidRPr="00F53E88">
        <w:t xml:space="preserve"> het </w:t>
      </w:r>
      <w:proofErr w:type="spellStart"/>
      <w:r w:rsidRPr="00F53E88">
        <w:t>window</w:t>
      </w:r>
      <w:proofErr w:type="spellEnd"/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proofErr w:type="spellStart"/>
      <w:r w:rsidRPr="00F53E88">
        <w:t>Resize</w:t>
      </w:r>
      <w:proofErr w:type="spellEnd"/>
      <w:r w:rsidRPr="00F53E88">
        <w:t xml:space="preserve"> het </w:t>
      </w:r>
      <w:proofErr w:type="spellStart"/>
      <w:r w:rsidRPr="00F53E88">
        <w:t>window</w:t>
      </w:r>
      <w:proofErr w:type="spellEnd"/>
      <w:r w:rsidRPr="00F53E88">
        <w:t xml:space="preserve"> naar alle mogelijk formaten, alles zal op z'n plek blijven :)</w:t>
      </w:r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r w:rsidRPr="00F53E88">
        <w:t>Bericht verzenden wanneer niet verbonden</w:t>
      </w:r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r w:rsidRPr="00F53E88">
        <w:t>Probeer een bericht te verzenden wanneer je niet bent verbonden</w:t>
      </w:r>
    </w:p>
    <w:p w:rsidR="002B4B5F" w:rsidRPr="00F53E88" w:rsidRDefault="000F4C03">
      <w:pPr>
        <w:numPr>
          <w:ilvl w:val="0"/>
          <w:numId w:val="4"/>
        </w:numPr>
        <w:ind w:hanging="360"/>
        <w:contextualSpacing/>
      </w:pPr>
      <w:proofErr w:type="spellStart"/>
      <w:r w:rsidRPr="00F53E88">
        <w:t>Buffersize</w:t>
      </w:r>
      <w:proofErr w:type="spellEnd"/>
      <w:r w:rsidRPr="00F53E88">
        <w:t xml:space="preserve"> aanpassen terwijl chat actief is</w:t>
      </w:r>
    </w:p>
    <w:p w:rsidR="002B4B5F" w:rsidRPr="00F53E88" w:rsidRDefault="000F4C03">
      <w:pPr>
        <w:numPr>
          <w:ilvl w:val="1"/>
          <w:numId w:val="4"/>
        </w:numPr>
        <w:ind w:hanging="360"/>
        <w:contextualSpacing/>
      </w:pPr>
      <w:r w:rsidRPr="00F53E88">
        <w:t xml:space="preserve">Probeer de buffer </w:t>
      </w:r>
      <w:proofErr w:type="spellStart"/>
      <w:r w:rsidRPr="00F53E88">
        <w:t>size</w:t>
      </w:r>
      <w:proofErr w:type="spellEnd"/>
      <w:r w:rsidRPr="00F53E88">
        <w:t xml:space="preserve"> via de settings-tab aan te passen terwijl je bent verbonden met een server</w:t>
      </w:r>
    </w:p>
    <w:p w:rsidR="002B4B5F" w:rsidRPr="00F53E88" w:rsidRDefault="002B4B5F"/>
    <w:p w:rsidR="002B4B5F" w:rsidRPr="00F53E88" w:rsidRDefault="002B4B5F"/>
    <w:p w:rsidR="002B4B5F" w:rsidRPr="00F53E88" w:rsidRDefault="002B4B5F"/>
    <w:p w:rsidR="002B4B5F" w:rsidRPr="00F53E88" w:rsidRDefault="002B4B5F"/>
    <w:p w:rsidR="002B4B5F" w:rsidRPr="00F53E88" w:rsidRDefault="002B4B5F"/>
    <w:p w:rsidR="002B4B5F" w:rsidRPr="00F53E88" w:rsidRDefault="002B4B5F"/>
    <w:p w:rsidR="002B4B5F" w:rsidRPr="00F53E88" w:rsidRDefault="000F4C03">
      <w:pPr>
        <w:pStyle w:val="Kop1"/>
      </w:pPr>
      <w:bookmarkStart w:id="21" w:name="_2et92p0" w:colFirst="0" w:colLast="0"/>
      <w:bookmarkEnd w:id="21"/>
      <w:proofErr w:type="spellStart"/>
      <w:r w:rsidRPr="00F53E88">
        <w:t>Markdown</w:t>
      </w:r>
      <w:proofErr w:type="spellEnd"/>
      <w:r w:rsidRPr="00F53E88">
        <w:t xml:space="preserve"> template</w:t>
      </w:r>
    </w:p>
    <w:p w:rsidR="002B4B5F" w:rsidRPr="00F53E88" w:rsidRDefault="000F4C03">
      <w:r w:rsidRPr="00F53E88">
        <w:t>Bijgaand de template ten behoeve van de documentatie van je beroepsproduct</w:t>
      </w:r>
    </w:p>
    <w:p w:rsidR="002B4B5F" w:rsidRPr="00F53E88" w:rsidRDefault="002B4B5F"/>
    <w:p w:rsidR="002B4B5F" w:rsidRPr="00F53E88" w:rsidRDefault="000F4C03">
      <w:r w:rsidRPr="00F53E88">
        <w:t>&gt;&gt;&gt;&gt;&gt;</w:t>
      </w:r>
    </w:p>
    <w:p w:rsidR="002B4B5F" w:rsidRDefault="000F4C03"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Studentnaam: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 xml:space="preserve">Studentnummer: 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---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#Algemene beschrijving applicatie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Generics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###Beschrijving van concept in eigen woorden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###Code voorbeeld van je eigen code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###Alternatieven &amp; adviezen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###Authentieke en gezaghebbende bronnen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Boxing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 xml:space="preserve"> &amp; 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Unboxing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###Beschrijving van concept in eigen woorden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###Code voorbeeld van je eigen code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###Alternatieven &amp; adviezen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###Authentieke en gezaghebbende bronnen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Delegates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 xml:space="preserve"> &amp; 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Invoke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###Beschrijving van concept in eigen woorden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###Code voorbeeld van je eigen code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###Alternatieven &amp; adviezen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###Authentieke en gezaghebbende bronnen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Threading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 xml:space="preserve"> &amp; </w:t>
      </w:r>
      <w:proofErr w:type="spellStart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t>Async</w:t>
      </w:r>
      <w:proofErr w:type="spellEnd"/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###Beschrijving van concept in eigen woorden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###Code voorbeeld van je eigen code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###Alternatieven &amp; adviezen</w:t>
      </w:r>
      <w:r w:rsidRPr="00F53E88">
        <w:rPr>
          <w:rFonts w:ascii="Consolas" w:eastAsia="Consolas" w:hAnsi="Consolas" w:cs="Consolas"/>
          <w:color w:val="5A5A5A"/>
          <w:sz w:val="16"/>
          <w:szCs w:val="16"/>
          <w:shd w:val="clear" w:color="auto" w:fill="FCFCFC"/>
        </w:rPr>
        <w:br/>
        <w:t>###Authentieke en gezaghebbende bronnen</w:t>
      </w:r>
      <w:r w:rsidRPr="00F53E88">
        <w:rPr>
          <w:color w:val="5A5A5A"/>
          <w:sz w:val="27"/>
          <w:szCs w:val="27"/>
          <w:shd w:val="clear" w:color="auto" w:fill="FCFCFC"/>
        </w:rPr>
        <w:br/>
      </w:r>
      <w:r w:rsidRPr="00F53E88">
        <w:rPr>
          <w:color w:val="5A5A5A"/>
          <w:sz w:val="27"/>
          <w:szCs w:val="27"/>
          <w:shd w:val="clear" w:color="auto" w:fill="FCFCFC"/>
        </w:rPr>
        <w:br/>
        <w:t>&lt;&lt;&lt;&lt;&lt;</w:t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  <w:r>
        <w:rPr>
          <w:color w:val="5A5A5A"/>
          <w:sz w:val="27"/>
          <w:szCs w:val="27"/>
          <w:shd w:val="clear" w:color="auto" w:fill="FCFCFC"/>
        </w:rPr>
        <w:br/>
      </w:r>
    </w:p>
    <w:sectPr w:rsidR="002B4B5F">
      <w:pgSz w:w="11906" w:h="16838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09BF"/>
    <w:multiLevelType w:val="multilevel"/>
    <w:tmpl w:val="41941CE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48BE66D9"/>
    <w:multiLevelType w:val="multilevel"/>
    <w:tmpl w:val="99C22FA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C8B462D"/>
    <w:multiLevelType w:val="multilevel"/>
    <w:tmpl w:val="E7E6F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FE1D11"/>
    <w:multiLevelType w:val="multilevel"/>
    <w:tmpl w:val="A394F67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5F"/>
    <w:rsid w:val="000F4C03"/>
    <w:rsid w:val="002B4B5F"/>
    <w:rsid w:val="005E21D7"/>
    <w:rsid w:val="00923704"/>
    <w:rsid w:val="00AC1995"/>
    <w:rsid w:val="00F5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CD30"/>
  <w15:docId w15:val="{C6D5B206-6190-4BCA-93E1-C1515D72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Standaardalinea-lettertype"/>
    <w:uiPriority w:val="99"/>
    <w:unhideWhenUsed/>
    <w:rsid w:val="005E21D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1459" TargetMode="External"/><Relationship Id="rId5" Type="http://schemas.openxmlformats.org/officeDocument/2006/relationships/hyperlink" Target="https://goo.gl/LjtVmt" TargetMode="External"/><Relationship Id="rId10" Type="http://schemas.openxmlformats.org/officeDocument/2006/relationships/hyperlink" Target="https://tools.ietf.org/html/rfc14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Localh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1570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Buter Chris</cp:lastModifiedBy>
  <cp:revision>7</cp:revision>
  <dcterms:created xsi:type="dcterms:W3CDTF">2019-02-06T16:17:00Z</dcterms:created>
  <dcterms:modified xsi:type="dcterms:W3CDTF">2019-02-12T16:07:00Z</dcterms:modified>
</cp:coreProperties>
</file>